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4454" w14:textId="77777777" w:rsidR="007E0B4F" w:rsidRDefault="007E0B4F" w:rsidP="007E0B4F">
      <w:pPr>
        <w:jc w:val="center"/>
      </w:pPr>
      <w:bookmarkStart w:id="0" w:name="_Toc404836815"/>
      <w:r>
        <w:rPr>
          <w:noProof/>
          <w:szCs w:val="21"/>
        </w:rPr>
        <w:drawing>
          <wp:inline distT="0" distB="0" distL="0" distR="0" wp14:anchorId="11F11D4D" wp14:editId="69FDC21A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362F" w14:textId="77777777" w:rsidR="007E0B4F" w:rsidRDefault="007E0B4F" w:rsidP="007E0B4F"/>
    <w:p w14:paraId="4818A9F3" w14:textId="77777777" w:rsidR="007E0B4F" w:rsidRDefault="007E0B4F" w:rsidP="007E0B4F"/>
    <w:p w14:paraId="753CB94C" w14:textId="77777777" w:rsidR="007E0B4F" w:rsidRDefault="007E0B4F" w:rsidP="007E0B4F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59D99A3" w14:textId="77777777" w:rsidR="007E0B4F" w:rsidRDefault="007E0B4F" w:rsidP="007E0B4F"/>
    <w:p w14:paraId="7A1BD3F5" w14:textId="77777777" w:rsidR="007E0B4F" w:rsidRDefault="007E0B4F" w:rsidP="007E0B4F"/>
    <w:p w14:paraId="189F64BA" w14:textId="77777777" w:rsidR="007E0B4F" w:rsidRDefault="007E0B4F" w:rsidP="007E0B4F">
      <w:pPr>
        <w:rPr>
          <w:b/>
          <w:sz w:val="36"/>
          <w:szCs w:val="36"/>
        </w:rPr>
      </w:pPr>
    </w:p>
    <w:p w14:paraId="35E7FDD3" w14:textId="77777777" w:rsidR="007E0B4F" w:rsidRDefault="007E0B4F" w:rsidP="007E0B4F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00161B8" w14:textId="77777777" w:rsidR="007E0B4F" w:rsidRDefault="007E0B4F" w:rsidP="007E0B4F">
      <w:pPr>
        <w:spacing w:beforeLines="50" w:before="156"/>
        <w:rPr>
          <w:b/>
          <w:sz w:val="36"/>
          <w:szCs w:val="36"/>
          <w:u w:val="single"/>
        </w:rPr>
      </w:pPr>
    </w:p>
    <w:p w14:paraId="700E900E" w14:textId="77777777" w:rsidR="007E0B4F" w:rsidRDefault="007E0B4F" w:rsidP="007E0B4F"/>
    <w:p w14:paraId="79B95C79" w14:textId="77777777" w:rsidR="007E0B4F" w:rsidRDefault="007E0B4F" w:rsidP="007E0B4F"/>
    <w:p w14:paraId="571D83AB" w14:textId="77777777" w:rsidR="007E0B4F" w:rsidRDefault="007E0B4F" w:rsidP="007E0B4F"/>
    <w:p w14:paraId="22511EC0" w14:textId="77777777" w:rsidR="007E0B4F" w:rsidRDefault="007E0B4F" w:rsidP="007E0B4F"/>
    <w:p w14:paraId="1D15673F" w14:textId="77777777" w:rsidR="007E0B4F" w:rsidRDefault="007E0B4F" w:rsidP="007E0B4F"/>
    <w:p w14:paraId="592697E7" w14:textId="77777777" w:rsidR="007E0B4F" w:rsidRDefault="007E0B4F" w:rsidP="007E0B4F"/>
    <w:p w14:paraId="389E65B7" w14:textId="77777777" w:rsidR="007E0B4F" w:rsidRPr="008E73C3" w:rsidRDefault="007E0B4F" w:rsidP="007E0B4F"/>
    <w:p w14:paraId="2FB0ED6E" w14:textId="77777777" w:rsidR="007E0B4F" w:rsidRDefault="007E0B4F" w:rsidP="007E0B4F"/>
    <w:p w14:paraId="31916788" w14:textId="77777777" w:rsidR="007E0B4F" w:rsidRDefault="007E0B4F" w:rsidP="007E0B4F">
      <w:pPr>
        <w:rPr>
          <w:b/>
          <w:sz w:val="28"/>
          <w:szCs w:val="28"/>
        </w:rPr>
      </w:pPr>
    </w:p>
    <w:p w14:paraId="323DACB1" w14:textId="77777777" w:rsidR="007E0B4F" w:rsidRDefault="007E0B4F" w:rsidP="007E0B4F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网安</w:t>
      </w:r>
      <w:r>
        <w:rPr>
          <w:rFonts w:hint="eastAsia"/>
          <w:b/>
          <w:sz w:val="28"/>
          <w:szCs w:val="28"/>
          <w:u w:val="single"/>
        </w:rPr>
        <w:t>2003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0316C571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1D100E">
        <w:rPr>
          <w:b/>
          <w:sz w:val="28"/>
          <w:szCs w:val="28"/>
          <w:u w:val="single"/>
        </w:rPr>
        <w:t>U202012068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BA129F0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叶礼亮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10D2A446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余林琛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BF4D1DD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>2020/10/17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A241394" w14:textId="77777777" w:rsidR="007E0B4F" w:rsidRDefault="007E0B4F" w:rsidP="007E0B4F"/>
    <w:p w14:paraId="550FFE30" w14:textId="77777777" w:rsidR="007E0B4F" w:rsidRDefault="007E0B4F" w:rsidP="007E0B4F"/>
    <w:p w14:paraId="61976727" w14:textId="77777777" w:rsidR="007E0B4F" w:rsidRDefault="007E0B4F" w:rsidP="007E0B4F"/>
    <w:p w14:paraId="085D3CB5" w14:textId="77777777" w:rsidR="007E0B4F" w:rsidRDefault="007E0B4F" w:rsidP="007E0B4F">
      <w:pPr>
        <w:jc w:val="center"/>
        <w:rPr>
          <w:b/>
          <w:sz w:val="28"/>
          <w:szCs w:val="28"/>
        </w:rPr>
        <w:sectPr w:rsidR="007E0B4F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网络空间安全学院</w:t>
      </w:r>
    </w:p>
    <w:p w14:paraId="7BEE90B1" w14:textId="77777777" w:rsidR="007E0B4F" w:rsidRPr="00054D52" w:rsidRDefault="007E0B4F" w:rsidP="007E0B4F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0A31C533" w14:textId="77777777" w:rsidR="007E0B4F" w:rsidRPr="00D53A04" w:rsidRDefault="007E0B4F" w:rsidP="007E0B4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3266E269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7E0B4F" w:rsidRPr="00D53A04">
          <w:rPr>
            <w:rStyle w:val="a5"/>
            <w:b/>
            <w:u w:val="none"/>
          </w:rPr>
          <w:t>1</w:t>
        </w:r>
        <w:r w:rsidR="007E0B4F">
          <w:rPr>
            <w:rFonts w:ascii="宋体" w:hAnsi="宋体" w:hint="eastAsia"/>
            <w:b/>
            <w:szCs w:val="21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_Toc404837920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1</w:t>
        </w:r>
        <w:r w:rsidR="007E0B4F" w:rsidRPr="00D53A04">
          <w:rPr>
            <w:b/>
            <w:sz w:val="24"/>
          </w:rPr>
          <w:fldChar w:fldCharType="end"/>
        </w:r>
      </w:hyperlink>
    </w:p>
    <w:p w14:paraId="3008A86B" w14:textId="77777777" w:rsidR="007E0B4F" w:rsidRPr="005B6705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1.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实验目的</w:t>
        </w:r>
        <w:r w:rsidR="007E0B4F" w:rsidRPr="005B6705">
          <w:rPr>
            <w:sz w:val="24"/>
          </w:rPr>
          <w:tab/>
        </w:r>
        <w:r w:rsidR="007E0B4F" w:rsidRPr="005B6705">
          <w:rPr>
            <w:sz w:val="24"/>
          </w:rPr>
          <w:fldChar w:fldCharType="begin"/>
        </w:r>
        <w:r w:rsidR="007E0B4F" w:rsidRPr="005B6705">
          <w:rPr>
            <w:sz w:val="24"/>
          </w:rPr>
          <w:instrText xml:space="preserve"> PAGEREF _Toc404837921 \h </w:instrText>
        </w:r>
        <w:r w:rsidR="007E0B4F" w:rsidRPr="005B6705">
          <w:rPr>
            <w:sz w:val="24"/>
          </w:rPr>
        </w:r>
        <w:r w:rsidR="007E0B4F" w:rsidRPr="005B6705">
          <w:rPr>
            <w:sz w:val="24"/>
          </w:rPr>
          <w:fldChar w:fldCharType="separate"/>
        </w:r>
        <w:r w:rsidR="007E0B4F" w:rsidRPr="005B6705">
          <w:rPr>
            <w:sz w:val="24"/>
          </w:rPr>
          <w:t>1</w:t>
        </w:r>
        <w:r w:rsidR="007E0B4F" w:rsidRPr="005B6705">
          <w:rPr>
            <w:sz w:val="24"/>
          </w:rPr>
          <w:fldChar w:fldCharType="end"/>
        </w:r>
      </w:hyperlink>
    </w:p>
    <w:p w14:paraId="5731D548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 w:rsidRPr="00D53A04">
          <w:rPr>
            <w:rStyle w:val="a5"/>
            <w:sz w:val="24"/>
          </w:rPr>
          <w:t>1.2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DCFFEC7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1.3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F6DE70B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7E0B4F" w:rsidRPr="00D53A04">
          <w:rPr>
            <w:rStyle w:val="a5"/>
            <w:b/>
            <w:sz w:val="24"/>
          </w:rPr>
          <w:t>2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流程控制实验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_Toc404837924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2</w:t>
        </w:r>
        <w:r w:rsidR="007E0B4F" w:rsidRPr="00D53A04">
          <w:rPr>
            <w:b/>
            <w:sz w:val="24"/>
          </w:rPr>
          <w:fldChar w:fldCharType="end"/>
        </w:r>
      </w:hyperlink>
    </w:p>
    <w:p w14:paraId="5645672A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2.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</w:t>
        </w:r>
        <w:r w:rsidR="007E0B4F">
          <w:rPr>
            <w:rStyle w:val="a5"/>
            <w:rFonts w:hAnsi="宋体" w:hint="eastAsia"/>
            <w:sz w:val="24"/>
          </w:rPr>
          <w:t>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F938BC0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2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A652842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2.3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5C627D8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7E0B4F" w:rsidRPr="00D53A04">
          <w:rPr>
            <w:rStyle w:val="a5"/>
            <w:b/>
            <w:sz w:val="24"/>
          </w:rPr>
          <w:t>3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函数与程序结构实验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_Toc404837929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3</w:t>
        </w:r>
        <w:r w:rsidR="007E0B4F" w:rsidRPr="00D53A04">
          <w:rPr>
            <w:b/>
            <w:sz w:val="24"/>
          </w:rPr>
          <w:fldChar w:fldCharType="end"/>
        </w:r>
      </w:hyperlink>
    </w:p>
    <w:p w14:paraId="0DF36855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3.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4DF636B5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3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99D8F93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3.3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C99E1BB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7E0B4F" w:rsidRPr="00D53A04">
          <w:rPr>
            <w:rStyle w:val="a5"/>
            <w:b/>
            <w:sz w:val="24"/>
          </w:rPr>
          <w:t>4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编译预处理实验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_Toc404837934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4</w:t>
        </w:r>
        <w:r w:rsidR="007E0B4F" w:rsidRPr="00D53A04">
          <w:rPr>
            <w:b/>
            <w:sz w:val="24"/>
          </w:rPr>
          <w:fldChar w:fldCharType="end"/>
        </w:r>
      </w:hyperlink>
    </w:p>
    <w:p w14:paraId="267588FE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4.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6154BBF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4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A079F32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4.3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17345F1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7E0B4F" w:rsidRPr="00D53A04">
          <w:rPr>
            <w:rStyle w:val="a5"/>
            <w:b/>
            <w:sz w:val="24"/>
          </w:rPr>
          <w:t>5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数组实验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_Toc404837938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5</w:t>
        </w:r>
        <w:r w:rsidR="007E0B4F" w:rsidRPr="00D53A04">
          <w:rPr>
            <w:b/>
            <w:sz w:val="24"/>
          </w:rPr>
          <w:fldChar w:fldCharType="end"/>
        </w:r>
      </w:hyperlink>
    </w:p>
    <w:p w14:paraId="0E4EDCEF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5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27E8103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5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4A280ECE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5.3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DCCCFF3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7E0B4F" w:rsidRPr="00D53A04">
          <w:rPr>
            <w:rStyle w:val="a5"/>
            <w:b/>
            <w:sz w:val="24"/>
          </w:rPr>
          <w:t>6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指针实验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_Toc404837943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6</w:t>
        </w:r>
        <w:r w:rsidR="007E0B4F" w:rsidRPr="00D53A04">
          <w:rPr>
            <w:b/>
            <w:sz w:val="24"/>
          </w:rPr>
          <w:fldChar w:fldCharType="end"/>
        </w:r>
      </w:hyperlink>
    </w:p>
    <w:p w14:paraId="35528953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6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A6B0C4B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6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7C37C9A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6.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618FF43D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7E0B4F" w:rsidRPr="00D53A04">
          <w:rPr>
            <w:rStyle w:val="a5"/>
            <w:b/>
            <w:sz w:val="24"/>
          </w:rPr>
          <w:t>7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结构与联合实验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_Toc404837948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7</w:t>
        </w:r>
        <w:r w:rsidR="007E0B4F" w:rsidRPr="00D53A04">
          <w:rPr>
            <w:b/>
            <w:sz w:val="24"/>
          </w:rPr>
          <w:fldChar w:fldCharType="end"/>
        </w:r>
      </w:hyperlink>
    </w:p>
    <w:p w14:paraId="6A99AF42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7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4E574C8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7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1BDF586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7.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F80D97D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7E0B4F" w:rsidRPr="00D53A04">
          <w:rPr>
            <w:rStyle w:val="a5"/>
            <w:b/>
            <w:sz w:val="24"/>
          </w:rPr>
          <w:t>8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文件实验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_Toc404837953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8</w:t>
        </w:r>
        <w:r w:rsidR="007E0B4F" w:rsidRPr="00D53A04">
          <w:rPr>
            <w:b/>
            <w:sz w:val="24"/>
          </w:rPr>
          <w:fldChar w:fldCharType="end"/>
        </w:r>
      </w:hyperlink>
    </w:p>
    <w:p w14:paraId="4D247902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8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B433173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8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BCCB596" w14:textId="77777777" w:rsidR="007E0B4F" w:rsidRPr="00D53A04" w:rsidRDefault="00291CAF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8.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675F06CB" w14:textId="77777777" w:rsidR="007E0B4F" w:rsidRDefault="00291CAF" w:rsidP="007E0B4F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7E0B4F" w:rsidRPr="00D53A04">
          <w:rPr>
            <w:rStyle w:val="a5"/>
            <w:rFonts w:hAnsi="宋体"/>
            <w:b/>
            <w:sz w:val="24"/>
          </w:rPr>
          <w:t>参考文献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_Toc404837957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9</w:t>
        </w:r>
        <w:r w:rsidR="007E0B4F" w:rsidRPr="00D53A04">
          <w:rPr>
            <w:b/>
            <w:sz w:val="24"/>
          </w:rPr>
          <w:fldChar w:fldCharType="end"/>
        </w:r>
      </w:hyperlink>
    </w:p>
    <w:p w14:paraId="439488A4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宋体" w:hAnsi="宋体"/>
          <w:b/>
          <w:sz w:val="24"/>
        </w:rPr>
        <w:fldChar w:fldCharType="end"/>
      </w:r>
    </w:p>
    <w:p w14:paraId="344ACED3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34ED46ED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DC6B683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B546CD9" w14:textId="77777777" w:rsidR="007E0B4F" w:rsidRPr="00D53A04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7E0B4F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</w:p>
    <w:p w14:paraId="1DF62FF9" w14:textId="0F424CAA" w:rsidR="009B5C9A" w:rsidRPr="00885843" w:rsidRDefault="007E0B4F" w:rsidP="00426A2A">
      <w:pPr>
        <w:pStyle w:val="1"/>
        <w:jc w:val="center"/>
        <w:rPr>
          <w:rFonts w:eastAsiaTheme="minorEastAsia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r w:rsidR="00043082">
        <w:t xml:space="preserve"> </w:t>
      </w:r>
      <w:bookmarkEnd w:id="0"/>
      <w:r w:rsidR="00815DE6">
        <w:rPr>
          <w:rFonts w:eastAsia="黑体"/>
          <w:kern w:val="0"/>
          <w:sz w:val="36"/>
          <w:szCs w:val="36"/>
        </w:rPr>
        <w:t>6</w:t>
      </w:r>
      <w:r w:rsidR="009B5C9A" w:rsidRPr="00885843">
        <w:rPr>
          <w:rFonts w:eastAsia="黑体"/>
          <w:kern w:val="0"/>
          <w:sz w:val="36"/>
          <w:szCs w:val="36"/>
        </w:rPr>
        <w:t xml:space="preserve"> </w:t>
      </w:r>
      <w:bookmarkStart w:id="1" w:name="_Toc223233064"/>
      <w:bookmarkStart w:id="2" w:name="_Toc223229246"/>
      <w:r w:rsidR="004422EF">
        <w:rPr>
          <w:rFonts w:eastAsia="黑体"/>
          <w:kern w:val="0"/>
          <w:sz w:val="36"/>
          <w:szCs w:val="36"/>
        </w:rPr>
        <w:t xml:space="preserve"> </w:t>
      </w:r>
      <w:r w:rsidR="00815DE6">
        <w:rPr>
          <w:rFonts w:eastAsia="黑体" w:hint="eastAsia"/>
          <w:kern w:val="0"/>
          <w:sz w:val="36"/>
          <w:szCs w:val="36"/>
        </w:rPr>
        <w:t>指针</w:t>
      </w:r>
      <w:r w:rsidR="00426A2A" w:rsidRPr="00426A2A">
        <w:rPr>
          <w:rFonts w:eastAsia="黑体"/>
          <w:kern w:val="0"/>
          <w:sz w:val="36"/>
          <w:szCs w:val="36"/>
        </w:rPr>
        <w:t>实验</w:t>
      </w:r>
    </w:p>
    <w:p w14:paraId="089B2E17" w14:textId="459D7F85" w:rsidR="009B5C9A" w:rsidRPr="00885843" w:rsidRDefault="00815DE6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6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14:paraId="4B22CA3D" w14:textId="77777777" w:rsidR="00815DE6" w:rsidRPr="00C46176" w:rsidRDefault="00815DE6" w:rsidP="00815DE6">
      <w:pPr>
        <w:spacing w:line="360" w:lineRule="auto"/>
        <w:jc w:val="left"/>
        <w:rPr>
          <w:rFonts w:hint="eastAsia"/>
          <w:sz w:val="24"/>
          <w:szCs w:val="22"/>
        </w:rPr>
      </w:pPr>
      <w:bookmarkStart w:id="3" w:name="_Toc223233065"/>
      <w:bookmarkStart w:id="4" w:name="_Toc223229247"/>
      <w:r w:rsidRPr="00C46176">
        <w:rPr>
          <w:rFonts w:hint="eastAsia"/>
          <w:sz w:val="24"/>
          <w:szCs w:val="22"/>
        </w:rPr>
        <w:t>（</w:t>
      </w:r>
      <w:r w:rsidRPr="00C46176">
        <w:rPr>
          <w:rFonts w:hint="eastAsia"/>
          <w:sz w:val="24"/>
          <w:szCs w:val="22"/>
        </w:rPr>
        <w:t>1</w:t>
      </w:r>
      <w:r w:rsidRPr="00C46176">
        <w:rPr>
          <w:rFonts w:hint="eastAsia"/>
          <w:sz w:val="24"/>
          <w:szCs w:val="22"/>
        </w:rPr>
        <w:t>）熟练掌握指针的说明、赋值、使用。</w:t>
      </w:r>
    </w:p>
    <w:p w14:paraId="10B561CD" w14:textId="77777777" w:rsidR="00815DE6" w:rsidRPr="00C46176" w:rsidRDefault="00815DE6" w:rsidP="00815DE6">
      <w:pPr>
        <w:spacing w:line="360" w:lineRule="auto"/>
        <w:jc w:val="left"/>
        <w:rPr>
          <w:rFonts w:hint="eastAsia"/>
          <w:sz w:val="24"/>
          <w:szCs w:val="22"/>
        </w:rPr>
      </w:pPr>
      <w:r w:rsidRPr="00C46176">
        <w:rPr>
          <w:rFonts w:hint="eastAsia"/>
          <w:sz w:val="24"/>
          <w:szCs w:val="22"/>
        </w:rPr>
        <w:t>（</w:t>
      </w:r>
      <w:r w:rsidRPr="00C46176">
        <w:rPr>
          <w:rFonts w:hint="eastAsia"/>
          <w:sz w:val="24"/>
          <w:szCs w:val="22"/>
        </w:rPr>
        <w:t>2</w:t>
      </w:r>
      <w:r w:rsidRPr="00C46176">
        <w:rPr>
          <w:rFonts w:hint="eastAsia"/>
          <w:sz w:val="24"/>
          <w:szCs w:val="22"/>
        </w:rPr>
        <w:t>）掌握用指针引用数组的元素，熟悉指向数组的指针的使用。</w:t>
      </w:r>
    </w:p>
    <w:p w14:paraId="1975AE92" w14:textId="77777777" w:rsidR="00815DE6" w:rsidRPr="00C46176" w:rsidRDefault="00815DE6" w:rsidP="00815DE6">
      <w:pPr>
        <w:spacing w:line="360" w:lineRule="auto"/>
        <w:jc w:val="left"/>
        <w:rPr>
          <w:rFonts w:hint="eastAsia"/>
          <w:sz w:val="24"/>
          <w:szCs w:val="22"/>
        </w:rPr>
      </w:pPr>
      <w:r w:rsidRPr="00C46176">
        <w:rPr>
          <w:rFonts w:hint="eastAsia"/>
          <w:sz w:val="24"/>
          <w:szCs w:val="22"/>
        </w:rPr>
        <w:t>（</w:t>
      </w:r>
      <w:r w:rsidRPr="00C46176">
        <w:rPr>
          <w:rFonts w:hint="eastAsia"/>
          <w:sz w:val="24"/>
          <w:szCs w:val="22"/>
        </w:rPr>
        <w:t>3</w:t>
      </w:r>
      <w:r w:rsidRPr="00C46176">
        <w:rPr>
          <w:rFonts w:hint="eastAsia"/>
          <w:sz w:val="24"/>
          <w:szCs w:val="22"/>
        </w:rPr>
        <w:t>）熟练掌握字符数组与字符串的使用，掌握指针数组及字符指针数组的用法。</w:t>
      </w:r>
    </w:p>
    <w:p w14:paraId="52B6DA40" w14:textId="77777777" w:rsidR="00815DE6" w:rsidRPr="00C46176" w:rsidRDefault="00815DE6" w:rsidP="00815DE6">
      <w:pPr>
        <w:spacing w:line="360" w:lineRule="auto"/>
        <w:jc w:val="left"/>
        <w:rPr>
          <w:rFonts w:hint="eastAsia"/>
          <w:sz w:val="24"/>
          <w:szCs w:val="22"/>
        </w:rPr>
      </w:pPr>
      <w:r w:rsidRPr="00C46176">
        <w:rPr>
          <w:rFonts w:hint="eastAsia"/>
          <w:sz w:val="24"/>
          <w:szCs w:val="22"/>
        </w:rPr>
        <w:t>（</w:t>
      </w:r>
      <w:r w:rsidRPr="00C46176">
        <w:rPr>
          <w:rFonts w:hint="eastAsia"/>
          <w:sz w:val="24"/>
          <w:szCs w:val="22"/>
        </w:rPr>
        <w:t>4</w:t>
      </w:r>
      <w:r w:rsidRPr="00C46176">
        <w:rPr>
          <w:rFonts w:hint="eastAsia"/>
          <w:sz w:val="24"/>
          <w:szCs w:val="22"/>
        </w:rPr>
        <w:t>）掌握指针函数与函数指针的用法。</w:t>
      </w:r>
    </w:p>
    <w:p w14:paraId="49E26E46" w14:textId="157B6BF5" w:rsidR="00D710D4" w:rsidRPr="00815DE6" w:rsidRDefault="00815DE6" w:rsidP="00815DE6">
      <w:pPr>
        <w:spacing w:line="360" w:lineRule="auto"/>
        <w:jc w:val="left"/>
        <w:rPr>
          <w:sz w:val="24"/>
          <w:szCs w:val="22"/>
        </w:rPr>
      </w:pPr>
      <w:r w:rsidRPr="00C46176">
        <w:rPr>
          <w:rFonts w:hint="eastAsia"/>
          <w:sz w:val="24"/>
          <w:szCs w:val="22"/>
        </w:rPr>
        <w:t>（</w:t>
      </w:r>
      <w:r w:rsidRPr="00C46176">
        <w:rPr>
          <w:rFonts w:hint="eastAsia"/>
          <w:sz w:val="24"/>
          <w:szCs w:val="22"/>
        </w:rPr>
        <w:t>5</w:t>
      </w:r>
      <w:r w:rsidRPr="00C46176">
        <w:rPr>
          <w:rFonts w:hint="eastAsia"/>
          <w:sz w:val="24"/>
          <w:szCs w:val="22"/>
        </w:rPr>
        <w:t>）掌握带有参数的</w:t>
      </w:r>
      <w:r w:rsidRPr="00C46176">
        <w:rPr>
          <w:rFonts w:hint="eastAsia"/>
          <w:sz w:val="24"/>
          <w:szCs w:val="22"/>
        </w:rPr>
        <w:t>main</w:t>
      </w:r>
      <w:r w:rsidRPr="00C46176">
        <w:rPr>
          <w:rFonts w:hint="eastAsia"/>
          <w:sz w:val="24"/>
          <w:szCs w:val="22"/>
        </w:rPr>
        <w:t>函数的用法。</w:t>
      </w:r>
    </w:p>
    <w:p w14:paraId="62AB563A" w14:textId="25D1D10A" w:rsidR="009B5C9A" w:rsidRPr="00885843" w:rsidRDefault="00725EA4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6</w:t>
      </w:r>
      <w:r w:rsidR="009B5C9A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B5C9A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6217CF34" w14:textId="0F3D3F94" w:rsidR="009B5C9A" w:rsidRPr="00885843" w:rsidRDefault="00725EA4" w:rsidP="00650347">
      <w:pPr>
        <w:snapToGrid w:val="0"/>
        <w:spacing w:afterLines="25" w:after="78"/>
        <w:rPr>
          <w:color w:val="FF0000"/>
          <w:sz w:val="24"/>
        </w:rPr>
      </w:pPr>
      <w:r>
        <w:rPr>
          <w:rFonts w:hint="eastAsia"/>
          <w:b/>
          <w:sz w:val="24"/>
        </w:rPr>
        <w:t>6</w:t>
      </w:r>
      <w:r w:rsidR="009B5C9A" w:rsidRPr="00885843">
        <w:rPr>
          <w:b/>
          <w:sz w:val="24"/>
        </w:rPr>
        <w:t xml:space="preserve">.2.1  </w:t>
      </w:r>
      <w:bookmarkEnd w:id="5"/>
      <w:bookmarkEnd w:id="6"/>
      <w:r w:rsidR="00996845" w:rsidRPr="00996845">
        <w:rPr>
          <w:rFonts w:hAnsi="宋体" w:hint="eastAsia"/>
          <w:b/>
          <w:sz w:val="24"/>
        </w:rPr>
        <w:t>源程序改错</w:t>
      </w:r>
      <w:r w:rsidR="00AF2079">
        <w:rPr>
          <w:rFonts w:hAnsi="宋体" w:hint="eastAsia"/>
          <w:b/>
          <w:sz w:val="24"/>
        </w:rPr>
        <w:t>题</w:t>
      </w:r>
      <w:r w:rsidR="009B5C9A" w:rsidRPr="00885843">
        <w:rPr>
          <w:b/>
          <w:sz w:val="24"/>
        </w:rPr>
        <w:t xml:space="preserve"> </w:t>
      </w:r>
    </w:p>
    <w:p w14:paraId="6952FB4F" w14:textId="77777777" w:rsidR="00FC79B6" w:rsidRPr="004A01EB" w:rsidRDefault="00FC79B6" w:rsidP="00FC79B6">
      <w:pPr>
        <w:spacing w:line="360" w:lineRule="auto"/>
        <w:ind w:firstLine="480"/>
        <w:rPr>
          <w:sz w:val="24"/>
        </w:rPr>
      </w:pPr>
      <w:bookmarkStart w:id="7" w:name="_Toc223233067"/>
      <w:bookmarkStart w:id="8" w:name="_Toc223229249"/>
      <w:r w:rsidRPr="004A01EB">
        <w:rPr>
          <w:rFonts w:hint="eastAsia"/>
          <w:sz w:val="24"/>
        </w:rPr>
        <w:t>在下面所给的源程序中，函数</w:t>
      </w:r>
      <w:r w:rsidRPr="004A01EB">
        <w:rPr>
          <w:rFonts w:hint="eastAsia"/>
          <w:sz w:val="24"/>
        </w:rPr>
        <w:t>s</w:t>
      </w:r>
      <w:r w:rsidRPr="004A01EB">
        <w:rPr>
          <w:sz w:val="24"/>
        </w:rPr>
        <w:t>trcopy(t, s)</w:t>
      </w:r>
      <w:r w:rsidRPr="004A01EB">
        <w:rPr>
          <w:rFonts w:hint="eastAsia"/>
          <w:sz w:val="24"/>
        </w:rPr>
        <w:t>的功能是将字符串</w:t>
      </w:r>
      <w:r w:rsidRPr="004A01EB">
        <w:rPr>
          <w:rFonts w:hint="eastAsia"/>
          <w:sz w:val="24"/>
        </w:rPr>
        <w:t>s</w:t>
      </w:r>
      <w:r w:rsidRPr="004A01EB">
        <w:rPr>
          <w:rFonts w:hint="eastAsia"/>
          <w:sz w:val="24"/>
        </w:rPr>
        <w:t>复制给字符串</w:t>
      </w:r>
      <w:r w:rsidRPr="004A01EB">
        <w:rPr>
          <w:rFonts w:hint="eastAsia"/>
          <w:sz w:val="24"/>
        </w:rPr>
        <w:t>t</w:t>
      </w:r>
      <w:r w:rsidRPr="004A01EB">
        <w:rPr>
          <w:rFonts w:hint="eastAsia"/>
          <w:sz w:val="24"/>
        </w:rPr>
        <w:t>，并且返回串</w:t>
      </w:r>
      <w:r w:rsidRPr="004A01EB">
        <w:rPr>
          <w:rFonts w:hint="eastAsia"/>
          <w:sz w:val="24"/>
        </w:rPr>
        <w:t>t</w:t>
      </w:r>
      <w:r w:rsidRPr="004A01EB">
        <w:rPr>
          <w:rFonts w:hint="eastAsia"/>
          <w:sz w:val="24"/>
        </w:rPr>
        <w:t>的首地址。请单步跟踪程序，根据程序运行时出现的现象或观察到的字符串的值，分析并排除源程序的逻辑错误，使之能按照要求输出如下结果：</w:t>
      </w:r>
    </w:p>
    <w:p w14:paraId="2F7FEFCD" w14:textId="77777777" w:rsidR="00FC79B6" w:rsidRPr="004A01EB" w:rsidRDefault="00FC79B6" w:rsidP="00FC79B6">
      <w:pPr>
        <w:spacing w:line="360" w:lineRule="auto"/>
        <w:ind w:firstLine="480"/>
        <w:rPr>
          <w:sz w:val="24"/>
        </w:rPr>
      </w:pPr>
      <w:r w:rsidRPr="004A01EB">
        <w:rPr>
          <w:rFonts w:hint="eastAsia"/>
          <w:sz w:val="24"/>
        </w:rPr>
        <w:t>I</w:t>
      </w:r>
      <w:r w:rsidRPr="004A01EB">
        <w:rPr>
          <w:sz w:val="24"/>
        </w:rPr>
        <w:t>nput a string:</w:t>
      </w:r>
    </w:p>
    <w:p w14:paraId="5A1F46BD" w14:textId="77777777" w:rsidR="00FC79B6" w:rsidRPr="004A01EB" w:rsidRDefault="00FC79B6" w:rsidP="00FC79B6">
      <w:pPr>
        <w:spacing w:line="360" w:lineRule="auto"/>
        <w:ind w:firstLine="480"/>
        <w:rPr>
          <w:sz w:val="24"/>
        </w:rPr>
      </w:pPr>
      <w:r w:rsidRPr="004A01EB">
        <w:rPr>
          <w:sz w:val="24"/>
        </w:rPr>
        <w:t>programming</w:t>
      </w:r>
      <w:r w:rsidRPr="004A01EB">
        <w:rPr>
          <w:rFonts w:ascii="宋体" w:hAnsi="宋体" w:hint="eastAsia"/>
          <w:sz w:val="24"/>
        </w:rPr>
        <w:t>↙</w:t>
      </w:r>
      <w:r w:rsidRPr="004A01EB">
        <w:rPr>
          <w:sz w:val="24"/>
        </w:rPr>
        <w:t xml:space="preserve"> </w:t>
      </w:r>
      <w:r w:rsidRPr="004A01EB">
        <w:rPr>
          <w:rFonts w:hint="eastAsia"/>
          <w:sz w:val="24"/>
        </w:rPr>
        <w:t>（键盘输入）</w:t>
      </w:r>
    </w:p>
    <w:p w14:paraId="7CE9B47F" w14:textId="77777777" w:rsidR="00FC79B6" w:rsidRPr="004A01EB" w:rsidRDefault="00FC79B6" w:rsidP="00FC79B6">
      <w:pPr>
        <w:spacing w:line="360" w:lineRule="auto"/>
        <w:ind w:firstLine="480"/>
        <w:rPr>
          <w:sz w:val="24"/>
        </w:rPr>
      </w:pPr>
      <w:r w:rsidRPr="004A01EB">
        <w:rPr>
          <w:rFonts w:hint="eastAsia"/>
          <w:sz w:val="24"/>
        </w:rPr>
        <w:t>p</w:t>
      </w:r>
      <w:r w:rsidRPr="004A01EB">
        <w:rPr>
          <w:sz w:val="24"/>
        </w:rPr>
        <w:t>rogramming</w:t>
      </w:r>
    </w:p>
    <w:p w14:paraId="2CBE654C" w14:textId="77777777" w:rsidR="00FC79B6" w:rsidRPr="004A01EB" w:rsidRDefault="00FC79B6" w:rsidP="00FC79B6">
      <w:pPr>
        <w:spacing w:line="360" w:lineRule="auto"/>
        <w:ind w:firstLine="480"/>
        <w:rPr>
          <w:sz w:val="24"/>
        </w:rPr>
      </w:pPr>
      <w:r w:rsidRPr="004A01EB">
        <w:rPr>
          <w:sz w:val="24"/>
        </w:rPr>
        <w:t>Input a string again:</w:t>
      </w:r>
    </w:p>
    <w:p w14:paraId="1F40E383" w14:textId="77777777" w:rsidR="00FC79B6" w:rsidRPr="004A01EB" w:rsidRDefault="00FC79B6" w:rsidP="00FC79B6">
      <w:pPr>
        <w:spacing w:line="360" w:lineRule="auto"/>
        <w:ind w:firstLine="480"/>
        <w:rPr>
          <w:rFonts w:ascii="宋体" w:hAnsi="宋体"/>
          <w:sz w:val="24"/>
        </w:rPr>
      </w:pPr>
      <w:r w:rsidRPr="004A01EB">
        <w:rPr>
          <w:sz w:val="24"/>
        </w:rPr>
        <w:t>language</w:t>
      </w:r>
      <w:r w:rsidRPr="004A01EB">
        <w:rPr>
          <w:rFonts w:ascii="宋体" w:hAnsi="宋体" w:hint="eastAsia"/>
          <w:sz w:val="24"/>
        </w:rPr>
        <w:t>↙ （键盘输入）</w:t>
      </w:r>
    </w:p>
    <w:p w14:paraId="1764D655" w14:textId="77777777" w:rsidR="00FC79B6" w:rsidRPr="004A01EB" w:rsidRDefault="00FC79B6" w:rsidP="00FC79B6">
      <w:pPr>
        <w:spacing w:line="360" w:lineRule="auto"/>
        <w:ind w:firstLine="480"/>
        <w:rPr>
          <w:sz w:val="24"/>
        </w:rPr>
      </w:pPr>
      <w:r w:rsidRPr="004A01EB">
        <w:rPr>
          <w:sz w:val="24"/>
        </w:rPr>
        <w:t>language</w:t>
      </w:r>
    </w:p>
    <w:p w14:paraId="127F4822" w14:textId="77777777" w:rsidR="00FC79B6" w:rsidRPr="004A01EB" w:rsidRDefault="00FC79B6" w:rsidP="00FC79B6">
      <w:pPr>
        <w:spacing w:line="360" w:lineRule="auto"/>
        <w:ind w:firstLine="480"/>
        <w:rPr>
          <w:sz w:val="24"/>
        </w:rPr>
      </w:pPr>
    </w:p>
    <w:p w14:paraId="37FEFE3E" w14:textId="3DB798B9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  </w:t>
      </w:r>
      <w:r w:rsidR="00FC79B6" w:rsidRPr="004A01EB">
        <w:rPr>
          <w:sz w:val="24"/>
        </w:rPr>
        <w:t>#include&lt;stdio.h&gt;</w:t>
      </w:r>
    </w:p>
    <w:p w14:paraId="4C6C6BB6" w14:textId="476ACF04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2  </w:t>
      </w:r>
      <w:r w:rsidR="00FC79B6" w:rsidRPr="004A01EB">
        <w:rPr>
          <w:sz w:val="24"/>
        </w:rPr>
        <w:t>char *strcopy(char *, const char *);</w:t>
      </w:r>
    </w:p>
    <w:p w14:paraId="766D0120" w14:textId="6794B62D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3  </w:t>
      </w:r>
      <w:r w:rsidR="00FC79B6" w:rsidRPr="004A01EB">
        <w:rPr>
          <w:sz w:val="24"/>
        </w:rPr>
        <w:t>int main(void)</w:t>
      </w:r>
    </w:p>
    <w:p w14:paraId="4ED12AED" w14:textId="4F1DC180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4  </w:t>
      </w:r>
      <w:r w:rsidR="00FC79B6" w:rsidRPr="004A01EB">
        <w:rPr>
          <w:sz w:val="24"/>
        </w:rPr>
        <w:t>{</w:t>
      </w:r>
    </w:p>
    <w:p w14:paraId="49689B24" w14:textId="43952D95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5  </w:t>
      </w:r>
      <w:r w:rsidR="00FC79B6" w:rsidRPr="004A01EB">
        <w:rPr>
          <w:sz w:val="24"/>
        </w:rPr>
        <w:tab/>
        <w:t>char *s1, *s2, *s3;</w:t>
      </w:r>
    </w:p>
    <w:p w14:paraId="4D149423" w14:textId="4D027E0D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6  </w:t>
      </w:r>
      <w:r w:rsidR="00FC79B6" w:rsidRPr="004A01EB">
        <w:rPr>
          <w:sz w:val="24"/>
        </w:rPr>
        <w:tab/>
        <w:t>printf("</w:t>
      </w:r>
      <w:r w:rsidR="00FC79B6" w:rsidRPr="004A01EB">
        <w:rPr>
          <w:rFonts w:hint="eastAsia"/>
          <w:sz w:val="24"/>
        </w:rPr>
        <w:t>Inpu</w:t>
      </w:r>
      <w:r w:rsidR="00FC79B6" w:rsidRPr="004A01EB">
        <w:rPr>
          <w:sz w:val="24"/>
        </w:rPr>
        <w:t>t a string:\n", s2);</w:t>
      </w:r>
    </w:p>
    <w:p w14:paraId="2983D750" w14:textId="73AA9927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7  </w:t>
      </w:r>
      <w:r w:rsidR="00FC79B6" w:rsidRPr="004A01EB">
        <w:rPr>
          <w:sz w:val="24"/>
        </w:rPr>
        <w:tab/>
        <w:t>scanf("%s", s2);</w:t>
      </w:r>
    </w:p>
    <w:p w14:paraId="41E7CE50" w14:textId="72C2649A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lastRenderedPageBreak/>
        <w:t xml:space="preserve">8  </w:t>
      </w:r>
      <w:r w:rsidR="00FC79B6" w:rsidRPr="004A01EB">
        <w:rPr>
          <w:sz w:val="24"/>
        </w:rPr>
        <w:tab/>
        <w:t xml:space="preserve">strcopy(s1, </w:t>
      </w:r>
      <w:r w:rsidR="00FC79B6" w:rsidRPr="004A01EB">
        <w:rPr>
          <w:rFonts w:hint="eastAsia"/>
          <w:sz w:val="24"/>
        </w:rPr>
        <w:t>s</w:t>
      </w:r>
      <w:r w:rsidR="00FC79B6" w:rsidRPr="004A01EB">
        <w:rPr>
          <w:sz w:val="24"/>
        </w:rPr>
        <w:t>2);</w:t>
      </w:r>
    </w:p>
    <w:p w14:paraId="74E29A04" w14:textId="269A5677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9  </w:t>
      </w:r>
      <w:r w:rsidR="00FC79B6" w:rsidRPr="004A01EB">
        <w:rPr>
          <w:sz w:val="24"/>
        </w:rPr>
        <w:tab/>
        <w:t>printf("%s\n", s1);</w:t>
      </w:r>
    </w:p>
    <w:p w14:paraId="343B8C2E" w14:textId="09F3EA13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10  </w:t>
      </w:r>
      <w:r w:rsidR="00FC79B6" w:rsidRPr="004A01EB">
        <w:rPr>
          <w:sz w:val="24"/>
        </w:rPr>
        <w:tab/>
        <w:t>printf("Input a string again:\n", s2);</w:t>
      </w:r>
    </w:p>
    <w:p w14:paraId="6B7D9CF2" w14:textId="6D67A262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11  </w:t>
      </w:r>
      <w:r w:rsidR="00FC79B6" w:rsidRPr="004A01EB">
        <w:rPr>
          <w:sz w:val="24"/>
        </w:rPr>
        <w:tab/>
        <w:t>scanf("%s", s2);</w:t>
      </w:r>
    </w:p>
    <w:p w14:paraId="4CFAE0C1" w14:textId="3BCD6E61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12  </w:t>
      </w:r>
      <w:r w:rsidR="00FC79B6" w:rsidRPr="004A01EB">
        <w:rPr>
          <w:sz w:val="24"/>
        </w:rPr>
        <w:tab/>
        <w:t>s3 = strcopy(s1, s2);</w:t>
      </w:r>
    </w:p>
    <w:p w14:paraId="4F8D3B3B" w14:textId="531064EA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13  </w:t>
      </w:r>
      <w:r w:rsidR="00FC79B6" w:rsidRPr="004A01EB">
        <w:rPr>
          <w:sz w:val="24"/>
        </w:rPr>
        <w:tab/>
        <w:t>printf("%s\n", s3);</w:t>
      </w:r>
    </w:p>
    <w:p w14:paraId="78262E95" w14:textId="36FC5181" w:rsidR="00FC79B6" w:rsidRPr="004A01EB" w:rsidRDefault="004252B6" w:rsidP="00FC79B6">
      <w:pPr>
        <w:spacing w:line="360" w:lineRule="auto"/>
        <w:ind w:firstLine="480"/>
        <w:rPr>
          <w:rFonts w:hint="eastAsia"/>
          <w:sz w:val="24"/>
        </w:rPr>
      </w:pPr>
      <w:r>
        <w:rPr>
          <w:sz w:val="24"/>
        </w:rPr>
        <w:t xml:space="preserve">14  </w:t>
      </w:r>
      <w:r w:rsidR="00FC79B6" w:rsidRPr="004A01EB">
        <w:rPr>
          <w:sz w:val="24"/>
        </w:rPr>
        <w:tab/>
        <w:t>return 0;</w:t>
      </w:r>
    </w:p>
    <w:p w14:paraId="6BD5F666" w14:textId="08CF9C4E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15  </w:t>
      </w:r>
      <w:r w:rsidR="00FC79B6" w:rsidRPr="004A01EB">
        <w:rPr>
          <w:sz w:val="24"/>
        </w:rPr>
        <w:t>}</w:t>
      </w:r>
    </w:p>
    <w:p w14:paraId="0A5A9308" w14:textId="1FAC1908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16  </w:t>
      </w:r>
    </w:p>
    <w:p w14:paraId="4FC743A4" w14:textId="28490054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17  </w:t>
      </w:r>
      <w:r w:rsidR="00FC79B6" w:rsidRPr="004A01EB">
        <w:rPr>
          <w:rFonts w:hint="eastAsia"/>
          <w:sz w:val="24"/>
        </w:rPr>
        <w:t>/*</w:t>
      </w:r>
      <w:r w:rsidR="00FC79B6" w:rsidRPr="004A01EB">
        <w:rPr>
          <w:rFonts w:hint="eastAsia"/>
          <w:sz w:val="24"/>
        </w:rPr>
        <w:t>将字符串</w:t>
      </w:r>
      <w:r w:rsidR="00FC79B6" w:rsidRPr="004A01EB">
        <w:rPr>
          <w:rFonts w:hint="eastAsia"/>
          <w:sz w:val="24"/>
        </w:rPr>
        <w:t>s</w:t>
      </w:r>
      <w:r w:rsidR="00FC79B6" w:rsidRPr="004A01EB">
        <w:rPr>
          <w:rFonts w:hint="eastAsia"/>
          <w:sz w:val="24"/>
        </w:rPr>
        <w:t>复制给字符串</w:t>
      </w:r>
      <w:r w:rsidR="00FC79B6" w:rsidRPr="004A01EB">
        <w:rPr>
          <w:rFonts w:hint="eastAsia"/>
          <w:sz w:val="24"/>
        </w:rPr>
        <w:t>t</w:t>
      </w:r>
      <w:r w:rsidR="00FC79B6" w:rsidRPr="004A01EB">
        <w:rPr>
          <w:rFonts w:hint="eastAsia"/>
          <w:sz w:val="24"/>
        </w:rPr>
        <w:t>，并且返回串</w:t>
      </w:r>
      <w:r w:rsidR="00FC79B6" w:rsidRPr="004A01EB">
        <w:rPr>
          <w:rFonts w:hint="eastAsia"/>
          <w:sz w:val="24"/>
        </w:rPr>
        <w:t>t</w:t>
      </w:r>
      <w:r w:rsidR="00FC79B6" w:rsidRPr="004A01EB">
        <w:rPr>
          <w:rFonts w:hint="eastAsia"/>
          <w:sz w:val="24"/>
        </w:rPr>
        <w:t>的首地址</w:t>
      </w:r>
      <w:r w:rsidR="00FC79B6" w:rsidRPr="004A01EB">
        <w:rPr>
          <w:rFonts w:hint="eastAsia"/>
          <w:sz w:val="24"/>
        </w:rPr>
        <w:t>*/</w:t>
      </w:r>
    </w:p>
    <w:p w14:paraId="2A7ACB16" w14:textId="139E67BE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18  </w:t>
      </w:r>
      <w:r w:rsidR="00FC79B6" w:rsidRPr="004A01EB">
        <w:rPr>
          <w:sz w:val="24"/>
        </w:rPr>
        <w:t>char * strcopy(char *t, const char *s)</w:t>
      </w:r>
    </w:p>
    <w:p w14:paraId="43CDE308" w14:textId="3EFE939A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19  </w:t>
      </w:r>
      <w:r w:rsidR="00FC79B6" w:rsidRPr="004A01EB">
        <w:rPr>
          <w:sz w:val="24"/>
        </w:rPr>
        <w:t>{</w:t>
      </w:r>
    </w:p>
    <w:p w14:paraId="4C8B9427" w14:textId="477161E6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20  </w:t>
      </w:r>
      <w:r w:rsidR="00FC79B6" w:rsidRPr="004A01EB">
        <w:rPr>
          <w:sz w:val="24"/>
        </w:rPr>
        <w:tab/>
        <w:t>while(*t++ = *s++);</w:t>
      </w:r>
    </w:p>
    <w:p w14:paraId="21BF8BBD" w14:textId="63C57E0F" w:rsidR="00FC79B6" w:rsidRPr="004A01EB" w:rsidRDefault="004252B6" w:rsidP="00FC79B6"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21  </w:t>
      </w:r>
      <w:r w:rsidR="00FC79B6" w:rsidRPr="004A01EB">
        <w:rPr>
          <w:sz w:val="24"/>
        </w:rPr>
        <w:tab/>
        <w:t>return (t);</w:t>
      </w:r>
    </w:p>
    <w:p w14:paraId="4C6096E5" w14:textId="2A81E68F" w:rsidR="00FC79B6" w:rsidRPr="004A01EB" w:rsidRDefault="004252B6" w:rsidP="00FC79B6">
      <w:pPr>
        <w:spacing w:line="360" w:lineRule="auto"/>
        <w:ind w:firstLine="480"/>
        <w:rPr>
          <w:rFonts w:hint="eastAsia"/>
          <w:sz w:val="24"/>
        </w:rPr>
      </w:pPr>
      <w:r>
        <w:rPr>
          <w:sz w:val="24"/>
        </w:rPr>
        <w:t xml:space="preserve">22  </w:t>
      </w:r>
      <w:r w:rsidR="00FC79B6" w:rsidRPr="004A01EB">
        <w:rPr>
          <w:sz w:val="24"/>
        </w:rPr>
        <w:t>}</w:t>
      </w:r>
    </w:p>
    <w:p w14:paraId="792CEE43" w14:textId="217F3EDD" w:rsidR="009B5C9A" w:rsidRPr="00885843" w:rsidRDefault="009B5C9A" w:rsidP="00067D6A">
      <w:pPr>
        <w:snapToGrid w:val="0"/>
        <w:spacing w:line="360" w:lineRule="auto"/>
        <w:ind w:firstLineChars="200" w:firstLine="482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BBD778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3EA035C3" w14:textId="30A72F8C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="004252B6">
        <w:rPr>
          <w:rFonts w:hint="eastAsia"/>
          <w:sz w:val="24"/>
        </w:rPr>
        <w:t>5</w:t>
      </w:r>
      <w:r w:rsidRPr="00885843">
        <w:rPr>
          <w:rFonts w:hAnsi="宋体"/>
          <w:sz w:val="24"/>
        </w:rPr>
        <w:t>行</w:t>
      </w:r>
      <w:r w:rsidR="004252B6">
        <w:rPr>
          <w:rFonts w:hAnsi="宋体" w:hint="eastAsia"/>
          <w:sz w:val="24"/>
        </w:rPr>
        <w:t>指针应当指向具体的内存</w:t>
      </w:r>
      <w:r w:rsidRPr="00885843">
        <w:rPr>
          <w:rFonts w:hAnsi="宋体"/>
          <w:sz w:val="24"/>
        </w:rPr>
        <w:t>，正确形式为：</w:t>
      </w:r>
    </w:p>
    <w:p w14:paraId="15DD8FB8" w14:textId="546DB361" w:rsidR="00820AAC" w:rsidRPr="00820AAC" w:rsidRDefault="009B5C9A" w:rsidP="00820AAC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20AAC">
        <w:rPr>
          <w:sz w:val="24"/>
        </w:rPr>
        <w:t xml:space="preserve"> </w:t>
      </w:r>
      <w:r w:rsidR="00820AAC" w:rsidRPr="00820AAC">
        <w:rPr>
          <w:sz w:val="24"/>
        </w:rPr>
        <w:t>char str1[20],str2[20],str3[20];</w:t>
      </w:r>
    </w:p>
    <w:p w14:paraId="2CA8B645" w14:textId="68E0C536" w:rsidR="009B5C9A" w:rsidRDefault="00820AAC" w:rsidP="00820AAC">
      <w:pPr>
        <w:snapToGrid w:val="0"/>
        <w:spacing w:line="360" w:lineRule="auto"/>
        <w:rPr>
          <w:sz w:val="24"/>
        </w:rPr>
      </w:pPr>
      <w:r w:rsidRPr="00820AAC">
        <w:rPr>
          <w:rFonts w:hint="eastAsia"/>
          <w:sz w:val="24"/>
        </w:rPr>
        <w:tab/>
      </w:r>
      <w:r>
        <w:rPr>
          <w:sz w:val="24"/>
        </w:rPr>
        <w:t xml:space="preserve">     </w:t>
      </w:r>
      <w:r w:rsidRPr="00820AAC">
        <w:rPr>
          <w:rFonts w:hint="eastAsia"/>
          <w:sz w:val="24"/>
        </w:rPr>
        <w:t>s1=str1,s2=str2,s3=str3;</w:t>
      </w:r>
      <w:r w:rsidR="0010489A">
        <w:rPr>
          <w:sz w:val="24"/>
        </w:rPr>
        <w:t xml:space="preserve"> </w:t>
      </w:r>
    </w:p>
    <w:p w14:paraId="6EABA099" w14:textId="45D2B016" w:rsidR="004309AE" w:rsidRPr="00885843" w:rsidRDefault="004309AE" w:rsidP="004309AE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2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 w:rsidR="0010489A">
        <w:rPr>
          <w:rFonts w:hAnsi="宋体" w:hint="eastAsia"/>
          <w:sz w:val="24"/>
        </w:rPr>
        <w:t>6</w:t>
      </w:r>
      <w:r w:rsidRPr="00885843">
        <w:rPr>
          <w:rFonts w:hAnsi="宋体"/>
          <w:sz w:val="24"/>
        </w:rPr>
        <w:t>行</w:t>
      </w:r>
      <w:r w:rsidR="0010489A">
        <w:rPr>
          <w:rFonts w:hAnsi="宋体" w:hint="eastAsia"/>
          <w:sz w:val="24"/>
        </w:rPr>
        <w:t>和</w:t>
      </w:r>
      <w:r w:rsidR="0010489A">
        <w:rPr>
          <w:rFonts w:hAnsi="宋体" w:hint="eastAsia"/>
          <w:sz w:val="24"/>
        </w:rPr>
        <w:t>12</w:t>
      </w:r>
      <w:r w:rsidR="0010489A">
        <w:rPr>
          <w:rFonts w:hAnsi="宋体" w:hint="eastAsia"/>
          <w:sz w:val="24"/>
        </w:rPr>
        <w:t>行</w:t>
      </w:r>
      <w:r w:rsidR="0010489A">
        <w:rPr>
          <w:rFonts w:hAnsi="宋体" w:hint="eastAsia"/>
          <w:sz w:val="24"/>
        </w:rPr>
        <w:t>printf</w:t>
      </w:r>
      <w:r w:rsidR="0010489A">
        <w:rPr>
          <w:rFonts w:hAnsi="宋体" w:hint="eastAsia"/>
          <w:sz w:val="24"/>
        </w:rPr>
        <w:t>不用</w:t>
      </w:r>
      <w:r w:rsidR="0010489A">
        <w:rPr>
          <w:rFonts w:hAnsi="宋体" w:hint="eastAsia"/>
          <w:sz w:val="24"/>
        </w:rPr>
        <w:t>s2</w:t>
      </w:r>
      <w:r w:rsidRPr="00885843">
        <w:rPr>
          <w:rFonts w:hAnsi="宋体"/>
          <w:sz w:val="24"/>
        </w:rPr>
        <w:t>，正确形式为：</w:t>
      </w:r>
    </w:p>
    <w:p w14:paraId="493D0F48" w14:textId="40CF5362" w:rsidR="004309AE" w:rsidRDefault="004309AE" w:rsidP="004309AE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C953B3">
        <w:rPr>
          <w:sz w:val="24"/>
        </w:rPr>
        <w:t xml:space="preserve"> </w:t>
      </w:r>
      <w:r w:rsidR="0010489A" w:rsidRPr="0010489A">
        <w:rPr>
          <w:sz w:val="24"/>
        </w:rPr>
        <w:t>printf("Input a string:\n");</w:t>
      </w:r>
    </w:p>
    <w:p w14:paraId="43CE887D" w14:textId="6CBEA87F" w:rsidR="0010489A" w:rsidRDefault="0010489A" w:rsidP="004309AE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C953B3">
        <w:rPr>
          <w:sz w:val="24"/>
        </w:rPr>
        <w:t xml:space="preserve"> </w:t>
      </w:r>
      <w:r w:rsidRPr="0010489A">
        <w:rPr>
          <w:sz w:val="24"/>
        </w:rPr>
        <w:t>printf("Input a string again:\n");</w:t>
      </w:r>
    </w:p>
    <w:p w14:paraId="0DC8CD7C" w14:textId="280A0016" w:rsidR="00685418" w:rsidRPr="00885843" w:rsidRDefault="00685418" w:rsidP="00685418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 w:rsidR="00337EEB">
        <w:rPr>
          <w:rFonts w:hAnsi="宋体" w:hint="eastAsia"/>
          <w:sz w:val="24"/>
        </w:rPr>
        <w:t>21</w:t>
      </w:r>
      <w:r w:rsidRPr="00885843">
        <w:rPr>
          <w:rFonts w:hAnsi="宋体"/>
          <w:sz w:val="24"/>
        </w:rPr>
        <w:t>行</w:t>
      </w:r>
      <w:r>
        <w:rPr>
          <w:rFonts w:hAnsi="宋体" w:hint="eastAsia"/>
          <w:sz w:val="24"/>
        </w:rPr>
        <w:t>应该</w:t>
      </w:r>
      <w:r w:rsidR="00337EEB">
        <w:rPr>
          <w:rFonts w:hAnsi="宋体" w:hint="eastAsia"/>
          <w:sz w:val="24"/>
        </w:rPr>
        <w:t>返回字符串原始的开始地址</w:t>
      </w:r>
      <w:r w:rsidRPr="00885843">
        <w:rPr>
          <w:rFonts w:hAnsi="宋体"/>
          <w:sz w:val="24"/>
        </w:rPr>
        <w:t>，正确形式为：</w:t>
      </w:r>
    </w:p>
    <w:p w14:paraId="25F48616" w14:textId="77777777" w:rsidR="00337EEB" w:rsidRPr="00337EEB" w:rsidRDefault="00685418" w:rsidP="00337EEB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337EEB">
        <w:rPr>
          <w:sz w:val="24"/>
        </w:rPr>
        <w:t xml:space="preserve"> </w:t>
      </w:r>
      <w:r w:rsidR="00337EEB" w:rsidRPr="00337EEB">
        <w:rPr>
          <w:rFonts w:hint="eastAsia"/>
          <w:sz w:val="24"/>
        </w:rPr>
        <w:t>char *tmp=t;  //</w:t>
      </w:r>
      <w:r w:rsidR="00337EEB" w:rsidRPr="00337EEB">
        <w:rPr>
          <w:rFonts w:hint="eastAsia"/>
          <w:sz w:val="24"/>
        </w:rPr>
        <w:t>先暂存串</w:t>
      </w:r>
      <w:r w:rsidR="00337EEB" w:rsidRPr="00337EEB">
        <w:rPr>
          <w:rFonts w:hint="eastAsia"/>
          <w:sz w:val="24"/>
        </w:rPr>
        <w:t>t</w:t>
      </w:r>
      <w:r w:rsidR="00337EEB" w:rsidRPr="00337EEB">
        <w:rPr>
          <w:rFonts w:hint="eastAsia"/>
          <w:sz w:val="24"/>
        </w:rPr>
        <w:t>开头的位置来返回</w:t>
      </w:r>
    </w:p>
    <w:p w14:paraId="30C8CCB7" w14:textId="34ABA916" w:rsidR="00337EEB" w:rsidRPr="00337EEB" w:rsidRDefault="00337EEB" w:rsidP="00337EEB">
      <w:pPr>
        <w:snapToGrid w:val="0"/>
        <w:spacing w:line="360" w:lineRule="auto"/>
        <w:rPr>
          <w:sz w:val="24"/>
        </w:rPr>
      </w:pPr>
      <w:r w:rsidRPr="00337EEB">
        <w:rPr>
          <w:sz w:val="24"/>
        </w:rPr>
        <w:tab/>
      </w:r>
      <w:r>
        <w:rPr>
          <w:sz w:val="24"/>
        </w:rPr>
        <w:t xml:space="preserve">    </w:t>
      </w:r>
      <w:r w:rsidRPr="00337EEB">
        <w:rPr>
          <w:sz w:val="24"/>
        </w:rPr>
        <w:t>while(*t++ = *s++);</w:t>
      </w:r>
    </w:p>
    <w:p w14:paraId="225E742C" w14:textId="57CAE17D" w:rsidR="004309AE" w:rsidRPr="00C51D94" w:rsidRDefault="00337EEB" w:rsidP="00D710D4">
      <w:pPr>
        <w:snapToGrid w:val="0"/>
        <w:spacing w:line="360" w:lineRule="auto"/>
        <w:rPr>
          <w:rFonts w:hint="eastAsia"/>
          <w:sz w:val="24"/>
        </w:rPr>
      </w:pPr>
      <w:r w:rsidRPr="00337EEB">
        <w:rPr>
          <w:sz w:val="24"/>
        </w:rPr>
        <w:tab/>
      </w:r>
      <w:r>
        <w:rPr>
          <w:sz w:val="24"/>
        </w:rPr>
        <w:t xml:space="preserve">    </w:t>
      </w:r>
      <w:r w:rsidRPr="00337EEB">
        <w:rPr>
          <w:sz w:val="24"/>
        </w:rPr>
        <w:t>return (tmp);</w:t>
      </w:r>
    </w:p>
    <w:p w14:paraId="5F652F0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47CB42EB" w14:textId="7F60766A" w:rsidR="009B5C9A" w:rsidRDefault="005F2F6B" w:rsidP="00D710D4">
      <w:pPr>
        <w:snapToGrid w:val="0"/>
        <w:jc w:val="center"/>
        <w:rPr>
          <w:b/>
          <w:sz w:val="24"/>
        </w:rPr>
      </w:pPr>
      <w:r w:rsidRPr="005F2F6B">
        <w:rPr>
          <w:b/>
          <w:sz w:val="24"/>
        </w:rPr>
        <w:lastRenderedPageBreak/>
        <w:drawing>
          <wp:inline distT="0" distB="0" distL="0" distR="0" wp14:anchorId="32ABB758" wp14:editId="00A5881C">
            <wp:extent cx="4279001" cy="190135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001" cy="19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FCC" w14:textId="4EA1D524" w:rsidR="00C51D94" w:rsidRPr="00C51D94" w:rsidRDefault="00C51D94" w:rsidP="00C51D94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5F2F6B"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 xml:space="preserve">-1 </w:t>
      </w:r>
      <w:r>
        <w:rPr>
          <w:rFonts w:eastAsia="黑体" w:hint="eastAsia"/>
          <w:sz w:val="24"/>
        </w:rPr>
        <w:t>改错</w:t>
      </w:r>
      <w:r w:rsidRPr="00885843">
        <w:rPr>
          <w:rFonts w:eastAsia="黑体"/>
          <w:sz w:val="24"/>
        </w:rPr>
        <w:t>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5BD2FD7F" w14:textId="1E435912" w:rsidR="009B5C9A" w:rsidRDefault="009B5C9A" w:rsidP="009B5C9A">
      <w:pPr>
        <w:snapToGrid w:val="0"/>
        <w:rPr>
          <w:b/>
          <w:sz w:val="24"/>
        </w:rPr>
      </w:pPr>
    </w:p>
    <w:p w14:paraId="18BCD95D" w14:textId="77777777" w:rsidR="00C51D94" w:rsidRPr="00885843" w:rsidRDefault="00C51D94" w:rsidP="009B5C9A">
      <w:pPr>
        <w:snapToGrid w:val="0"/>
        <w:rPr>
          <w:b/>
          <w:sz w:val="24"/>
        </w:rPr>
      </w:pPr>
    </w:p>
    <w:p w14:paraId="4853DFF5" w14:textId="477A5882" w:rsidR="009B5C9A" w:rsidRPr="00885843" w:rsidRDefault="00411A54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rFonts w:hint="eastAsia"/>
          <w:b/>
          <w:sz w:val="24"/>
        </w:rPr>
        <w:t>6</w:t>
      </w:r>
      <w:r w:rsidR="009B5C9A" w:rsidRPr="00885843">
        <w:rPr>
          <w:b/>
          <w:sz w:val="24"/>
        </w:rPr>
        <w:t xml:space="preserve">.2.2 </w:t>
      </w:r>
      <w:bookmarkEnd w:id="7"/>
      <w:bookmarkEnd w:id="8"/>
      <w:r w:rsidR="00CC7AF7" w:rsidRPr="00CC7AF7">
        <w:rPr>
          <w:rFonts w:hAnsi="宋体" w:hint="eastAsia"/>
          <w:b/>
          <w:sz w:val="24"/>
        </w:rPr>
        <w:t>源程序完善</w:t>
      </w:r>
      <w:r>
        <w:rPr>
          <w:rFonts w:hAnsi="宋体" w:hint="eastAsia"/>
          <w:b/>
          <w:sz w:val="24"/>
        </w:rPr>
        <w:t>、</w:t>
      </w:r>
      <w:r w:rsidR="00CC7AF7" w:rsidRPr="00CC7AF7">
        <w:rPr>
          <w:rFonts w:hAnsi="宋体" w:hint="eastAsia"/>
          <w:b/>
          <w:sz w:val="24"/>
        </w:rPr>
        <w:t>修改替换</w:t>
      </w:r>
      <w:r>
        <w:rPr>
          <w:rFonts w:hAnsi="宋体" w:hint="eastAsia"/>
          <w:b/>
          <w:sz w:val="24"/>
        </w:rPr>
        <w:t>题</w:t>
      </w:r>
    </w:p>
    <w:p w14:paraId="0E724656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bookmarkStart w:id="9" w:name="_Toc223233068"/>
      <w:bookmarkStart w:id="10" w:name="_Toc223229250"/>
      <w:r w:rsidRPr="008B5C53">
        <w:rPr>
          <w:rFonts w:hint="eastAsia"/>
          <w:sz w:val="24"/>
        </w:rPr>
        <w:t>（</w:t>
      </w:r>
      <w:r w:rsidRPr="008B5C53">
        <w:rPr>
          <w:rFonts w:hint="eastAsia"/>
          <w:sz w:val="24"/>
        </w:rPr>
        <w:t>1</w:t>
      </w:r>
      <w:r w:rsidRPr="008B5C53">
        <w:rPr>
          <w:rFonts w:hint="eastAsia"/>
          <w:sz w:val="24"/>
        </w:rPr>
        <w:t>）下面程序中函数</w:t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trsort</w:t>
      </w:r>
      <w:r w:rsidRPr="008B5C53">
        <w:rPr>
          <w:rFonts w:hint="eastAsia"/>
          <w:sz w:val="24"/>
        </w:rPr>
        <w:t>用于对字符串进行升序排序，在主函数中输入</w:t>
      </w:r>
      <w:r w:rsidRPr="008B5C53">
        <w:rPr>
          <w:rFonts w:hint="eastAsia"/>
          <w:sz w:val="24"/>
        </w:rPr>
        <w:t>N</w:t>
      </w:r>
      <w:r w:rsidRPr="008B5C53">
        <w:rPr>
          <w:rFonts w:hint="eastAsia"/>
          <w:sz w:val="24"/>
        </w:rPr>
        <w:t>个字符串存入通过</w:t>
      </w:r>
      <w:r w:rsidRPr="008B5C53">
        <w:rPr>
          <w:sz w:val="24"/>
        </w:rPr>
        <w:t>malloc</w:t>
      </w:r>
      <w:r w:rsidRPr="008B5C53">
        <w:rPr>
          <w:rFonts w:hint="eastAsia"/>
          <w:sz w:val="24"/>
        </w:rPr>
        <w:t>动态分配的存储空间，然后调用</w:t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trsort</w:t>
      </w:r>
      <w:r w:rsidRPr="008B5C53">
        <w:rPr>
          <w:rFonts w:hint="eastAsia"/>
          <w:sz w:val="24"/>
        </w:rPr>
        <w:t>对这</w:t>
      </w:r>
      <w:r w:rsidRPr="008B5C53">
        <w:rPr>
          <w:rFonts w:hint="eastAsia"/>
          <w:sz w:val="24"/>
        </w:rPr>
        <w:t>N</w:t>
      </w:r>
      <w:r w:rsidRPr="008B5C53">
        <w:rPr>
          <w:rFonts w:hint="eastAsia"/>
          <w:sz w:val="24"/>
        </w:rPr>
        <w:t>个串按字典序升序排序。</w:t>
      </w:r>
    </w:p>
    <w:p w14:paraId="51011042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rFonts w:ascii="宋体" w:hAnsi="宋体" w:hint="eastAsia"/>
          <w:sz w:val="24"/>
        </w:rPr>
        <w:t>①</w:t>
      </w:r>
      <w:r w:rsidRPr="008B5C53">
        <w:rPr>
          <w:rFonts w:hint="eastAsia"/>
          <w:sz w:val="24"/>
        </w:rPr>
        <w:t>请在源程序中的下划线处填写合适的代码来完善该程序。</w:t>
      </w:r>
    </w:p>
    <w:p w14:paraId="30D9849A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#</w:t>
      </w:r>
      <w:r w:rsidRPr="008B5C53">
        <w:rPr>
          <w:sz w:val="24"/>
        </w:rPr>
        <w:t>include&lt;stdio.h&gt;</w:t>
      </w:r>
    </w:p>
    <w:p w14:paraId="23C0CC82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#include&lt;_________&gt;</w:t>
      </w:r>
    </w:p>
    <w:p w14:paraId="3672526C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#include&lt;string.h&gt;</w:t>
      </w:r>
    </w:p>
    <w:p w14:paraId="5AD0BFBE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#define N 4</w:t>
      </w:r>
    </w:p>
    <w:p w14:paraId="1558B2F1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/*</w:t>
      </w:r>
      <w:r w:rsidRPr="008B5C53">
        <w:rPr>
          <w:rFonts w:hint="eastAsia"/>
          <w:sz w:val="24"/>
        </w:rPr>
        <w:t>对指针数组</w:t>
      </w:r>
      <w:r w:rsidRPr="008B5C53">
        <w:rPr>
          <w:rFonts w:hint="eastAsia"/>
          <w:sz w:val="24"/>
        </w:rPr>
        <w:t>s</w:t>
      </w:r>
      <w:r w:rsidRPr="008B5C53">
        <w:rPr>
          <w:rFonts w:hint="eastAsia"/>
          <w:sz w:val="24"/>
        </w:rPr>
        <w:t>指向的</w:t>
      </w:r>
      <w:r w:rsidRPr="008B5C53">
        <w:rPr>
          <w:rFonts w:hint="eastAsia"/>
          <w:sz w:val="24"/>
        </w:rPr>
        <w:t>size</w:t>
      </w:r>
      <w:r w:rsidRPr="008B5C53">
        <w:rPr>
          <w:rFonts w:hint="eastAsia"/>
          <w:sz w:val="24"/>
        </w:rPr>
        <w:t>个字符串进行升序排序</w:t>
      </w:r>
      <w:r w:rsidRPr="008B5C53">
        <w:rPr>
          <w:sz w:val="24"/>
        </w:rPr>
        <w:t>*/</w:t>
      </w:r>
    </w:p>
    <w:p w14:paraId="06D59601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v</w:t>
      </w:r>
      <w:r w:rsidRPr="008B5C53">
        <w:rPr>
          <w:rFonts w:hint="eastAsia"/>
          <w:sz w:val="24"/>
        </w:rPr>
        <w:t>oid</w:t>
      </w:r>
      <w:r w:rsidRPr="008B5C53">
        <w:rPr>
          <w:sz w:val="24"/>
        </w:rPr>
        <w:t xml:space="preserve"> strsort(char *s[], int size)</w:t>
      </w:r>
    </w:p>
    <w:p w14:paraId="4AE85EA8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{</w:t>
      </w:r>
    </w:p>
    <w:p w14:paraId="4F843902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_______temp;</w:t>
      </w:r>
    </w:p>
    <w:p w14:paraId="1E8BE3BC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int i, j;</w:t>
      </w:r>
    </w:p>
    <w:p w14:paraId="77AC6D3F" w14:textId="77777777" w:rsidR="00AA3C6F" w:rsidRPr="008B5C53" w:rsidRDefault="00AA3C6F" w:rsidP="00AA3C6F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>for(i=0; i&lt;size-1; i++)</w:t>
      </w:r>
    </w:p>
    <w:p w14:paraId="2CE814CE" w14:textId="77777777" w:rsidR="00AA3C6F" w:rsidRPr="008B5C53" w:rsidRDefault="00AA3C6F" w:rsidP="00AA3C6F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  <w:t>for (j=0; j&lt;size-j-1; j++)</w:t>
      </w:r>
    </w:p>
    <w:p w14:paraId="5E72F3AF" w14:textId="77777777" w:rsidR="00AA3C6F" w:rsidRPr="008B5C53" w:rsidRDefault="00AA3C6F" w:rsidP="00AA3C6F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  <w:t>if (___________)</w:t>
      </w:r>
    </w:p>
    <w:p w14:paraId="7AFB5A09" w14:textId="77777777" w:rsidR="00AA3C6F" w:rsidRPr="008B5C53" w:rsidRDefault="00AA3C6F" w:rsidP="00AA3C6F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  <w:t>{</w:t>
      </w:r>
    </w:p>
    <w:p w14:paraId="17BA06D4" w14:textId="77777777" w:rsidR="00AA3C6F" w:rsidRPr="008B5C53" w:rsidRDefault="00AA3C6F" w:rsidP="00AA3C6F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</w:r>
      <w:r w:rsidRPr="008B5C53">
        <w:rPr>
          <w:sz w:val="24"/>
        </w:rPr>
        <w:tab/>
        <w:t>temp = s[j];</w:t>
      </w:r>
    </w:p>
    <w:p w14:paraId="56A4BAB9" w14:textId="77777777" w:rsidR="00AA3C6F" w:rsidRPr="008B5C53" w:rsidRDefault="00AA3C6F" w:rsidP="00AA3C6F">
      <w:pPr>
        <w:spacing w:line="360" w:lineRule="auto"/>
        <w:ind w:firstLineChars="900" w:firstLine="2160"/>
        <w:rPr>
          <w:sz w:val="24"/>
        </w:rPr>
      </w:pPr>
      <w:r w:rsidRPr="008B5C53">
        <w:rPr>
          <w:rFonts w:hint="eastAsia"/>
          <w:sz w:val="24"/>
        </w:rPr>
        <w:t xml:space="preserve"> </w:t>
      </w:r>
      <w:r w:rsidRPr="008B5C53">
        <w:rPr>
          <w:sz w:val="24"/>
        </w:rPr>
        <w:t>___________;</w:t>
      </w:r>
    </w:p>
    <w:p w14:paraId="089C1E88" w14:textId="77777777" w:rsidR="00AA3C6F" w:rsidRPr="008B5C53" w:rsidRDefault="00AA3C6F" w:rsidP="00AA3C6F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</w:r>
      <w:r w:rsidRPr="008B5C53">
        <w:rPr>
          <w:sz w:val="24"/>
        </w:rPr>
        <w:tab/>
        <w:t>s[j+1] = temp;</w:t>
      </w:r>
    </w:p>
    <w:p w14:paraId="684BFA48" w14:textId="77777777" w:rsidR="00AA3C6F" w:rsidRPr="008B5C53" w:rsidRDefault="00AA3C6F" w:rsidP="00AA3C6F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lastRenderedPageBreak/>
        <w:tab/>
      </w:r>
      <w:r w:rsidRPr="008B5C53">
        <w:rPr>
          <w:sz w:val="24"/>
        </w:rPr>
        <w:tab/>
        <w:t>}</w:t>
      </w:r>
    </w:p>
    <w:p w14:paraId="45CD82CF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}</w:t>
      </w:r>
    </w:p>
    <w:p w14:paraId="78201331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</w:p>
    <w:p w14:paraId="018D3065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int main()</w:t>
      </w:r>
    </w:p>
    <w:p w14:paraId="20865442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{</w:t>
      </w:r>
    </w:p>
    <w:p w14:paraId="5C5B18FB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int i;</w:t>
      </w:r>
    </w:p>
    <w:p w14:paraId="2DDA3295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char *s[N], t[50];</w:t>
      </w:r>
    </w:p>
    <w:p w14:paraId="26D354BF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for (i=0; i&lt;N; i++)</w:t>
      </w:r>
    </w:p>
    <w:p w14:paraId="1466FC54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{</w:t>
      </w:r>
    </w:p>
    <w:p w14:paraId="4DEAED4B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  <w:t>gets(t);</w:t>
      </w:r>
    </w:p>
    <w:p w14:paraId="489E3ABA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[i] = (char *)malloc(strlen(t)+1);</w:t>
      </w:r>
    </w:p>
    <w:p w14:paraId="793FBB4C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  <w:t>strcpy(_______);</w:t>
      </w:r>
    </w:p>
    <w:p w14:paraId="1D0148A0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}</w:t>
      </w:r>
    </w:p>
    <w:p w14:paraId="554BD8E6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s</w:t>
      </w:r>
      <w:r w:rsidRPr="008B5C53">
        <w:rPr>
          <w:rFonts w:hint="eastAsia"/>
          <w:sz w:val="24"/>
        </w:rPr>
        <w:t>tr</w:t>
      </w:r>
      <w:r w:rsidRPr="008B5C53">
        <w:rPr>
          <w:sz w:val="24"/>
        </w:rPr>
        <w:t>sort(________);</w:t>
      </w:r>
    </w:p>
    <w:p w14:paraId="59CCC0ED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for (i=0; i&lt;N; i++)</w:t>
      </w:r>
      <w:r w:rsidRPr="008B5C53">
        <w:rPr>
          <w:sz w:val="24"/>
        </w:rPr>
        <w:tab/>
        <w:t>puts(s[i]);</w:t>
      </w:r>
    </w:p>
    <w:p w14:paraId="1F1227FB" w14:textId="77777777" w:rsidR="00AA3C6F" w:rsidRPr="008B5C53" w:rsidRDefault="00AA3C6F" w:rsidP="00AA3C6F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return 0;</w:t>
      </w:r>
    </w:p>
    <w:p w14:paraId="159AAAB3" w14:textId="6D8C8261" w:rsidR="00593672" w:rsidRDefault="00AA3C6F" w:rsidP="00593672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}</w:t>
      </w:r>
    </w:p>
    <w:p w14:paraId="4272C098" w14:textId="00DAAB52" w:rsidR="00441014" w:rsidRPr="00441014" w:rsidRDefault="00441014" w:rsidP="00441014">
      <w:pPr>
        <w:spacing w:line="360" w:lineRule="auto"/>
        <w:ind w:firstLine="480"/>
        <w:rPr>
          <w:rFonts w:hint="eastAsia"/>
          <w:sz w:val="24"/>
        </w:rPr>
      </w:pPr>
      <w:r w:rsidRPr="008B5C53">
        <w:rPr>
          <w:rFonts w:ascii="宋体" w:hAnsi="宋体" w:hint="eastAsia"/>
          <w:sz w:val="24"/>
        </w:rPr>
        <w:t>②</w:t>
      </w:r>
      <w:r w:rsidRPr="008B5C53">
        <w:rPr>
          <w:rFonts w:hint="eastAsia"/>
          <w:sz w:val="24"/>
        </w:rPr>
        <w:t>数组作为函数参数其本质类型是指针。例如，对于形参</w:t>
      </w:r>
      <w:r w:rsidRPr="008B5C53">
        <w:rPr>
          <w:rFonts w:hint="eastAsia"/>
          <w:sz w:val="24"/>
        </w:rPr>
        <w:t>c</w:t>
      </w:r>
      <w:r w:rsidRPr="008B5C53">
        <w:rPr>
          <w:sz w:val="24"/>
        </w:rPr>
        <w:t>har *s[]</w:t>
      </w:r>
      <w:r w:rsidRPr="008B5C53">
        <w:rPr>
          <w:rFonts w:hint="eastAsia"/>
          <w:sz w:val="24"/>
        </w:rPr>
        <w:t>，编译器将其解释为</w:t>
      </w:r>
      <w:r w:rsidRPr="008B5C53">
        <w:rPr>
          <w:rFonts w:hint="eastAsia"/>
          <w:sz w:val="24"/>
        </w:rPr>
        <w:t>c</w:t>
      </w:r>
      <w:r w:rsidRPr="008B5C53">
        <w:rPr>
          <w:sz w:val="24"/>
        </w:rPr>
        <w:t>har **s</w:t>
      </w:r>
      <w:r w:rsidRPr="008B5C53">
        <w:rPr>
          <w:rFonts w:hint="eastAsia"/>
          <w:sz w:val="24"/>
        </w:rPr>
        <w:t>，两种写法完全等价。请用二级指针形参重写</w:t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trsort</w:t>
      </w:r>
      <w:r w:rsidRPr="008B5C53">
        <w:rPr>
          <w:rFonts w:hint="eastAsia"/>
          <w:sz w:val="24"/>
        </w:rPr>
        <w:t>函数，并且在该函数体的任何位置都不允许使用下标引用。</w:t>
      </w:r>
    </w:p>
    <w:p w14:paraId="16CB563D" w14:textId="42CEE101" w:rsidR="002F41A9" w:rsidRPr="00593672" w:rsidRDefault="002F41A9" w:rsidP="00593672">
      <w:pPr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1B81D35" w14:textId="0967CC3D" w:rsidR="002F41A9" w:rsidRPr="00700C94" w:rsidRDefault="002F41A9" w:rsidP="00700C94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700C94">
        <w:rPr>
          <w:rFonts w:hAnsi="宋体"/>
          <w:sz w:val="24"/>
        </w:rPr>
        <w:t>替换后的程序如下所示：</w:t>
      </w:r>
    </w:p>
    <w:p w14:paraId="3CD5AF98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#include&lt;stdio.h&gt;</w:t>
      </w:r>
    </w:p>
    <w:p w14:paraId="6CBE3F4B" w14:textId="77777777" w:rsidR="00593672" w:rsidRPr="00593672" w:rsidRDefault="00593672" w:rsidP="00593672">
      <w:pPr>
        <w:spacing w:line="360" w:lineRule="auto"/>
        <w:jc w:val="left"/>
        <w:rPr>
          <w:rFonts w:hint="eastAsia"/>
          <w:sz w:val="24"/>
        </w:rPr>
      </w:pPr>
      <w:r w:rsidRPr="00593672">
        <w:rPr>
          <w:rFonts w:hint="eastAsia"/>
          <w:sz w:val="24"/>
        </w:rPr>
        <w:t>#include&lt;stdlib.h&gt;  //malloc</w:t>
      </w:r>
      <w:r w:rsidRPr="00593672">
        <w:rPr>
          <w:rFonts w:hint="eastAsia"/>
          <w:sz w:val="24"/>
        </w:rPr>
        <w:t>在</w:t>
      </w:r>
      <w:r w:rsidRPr="00593672">
        <w:rPr>
          <w:rFonts w:hint="eastAsia"/>
          <w:sz w:val="24"/>
        </w:rPr>
        <w:t>stdlib</w:t>
      </w:r>
      <w:r w:rsidRPr="00593672">
        <w:rPr>
          <w:rFonts w:hint="eastAsia"/>
          <w:sz w:val="24"/>
        </w:rPr>
        <w:t>里面</w:t>
      </w:r>
    </w:p>
    <w:p w14:paraId="598F21B9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#include&lt;string.h&gt;</w:t>
      </w:r>
    </w:p>
    <w:p w14:paraId="630D8B40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#define N 4</w:t>
      </w:r>
    </w:p>
    <w:p w14:paraId="19A3F650" w14:textId="77777777" w:rsidR="00593672" w:rsidRPr="00593672" w:rsidRDefault="00593672" w:rsidP="00593672">
      <w:pPr>
        <w:spacing w:line="360" w:lineRule="auto"/>
        <w:jc w:val="left"/>
        <w:rPr>
          <w:rFonts w:hint="eastAsia"/>
          <w:sz w:val="24"/>
        </w:rPr>
      </w:pPr>
      <w:r w:rsidRPr="00593672">
        <w:rPr>
          <w:rFonts w:hint="eastAsia"/>
          <w:sz w:val="24"/>
        </w:rPr>
        <w:t>/*</w:t>
      </w:r>
      <w:r w:rsidRPr="00593672">
        <w:rPr>
          <w:rFonts w:hint="eastAsia"/>
          <w:sz w:val="24"/>
        </w:rPr>
        <w:t>对指针数组</w:t>
      </w:r>
      <w:r w:rsidRPr="00593672">
        <w:rPr>
          <w:rFonts w:hint="eastAsia"/>
          <w:sz w:val="24"/>
        </w:rPr>
        <w:t>s</w:t>
      </w:r>
      <w:r w:rsidRPr="00593672">
        <w:rPr>
          <w:rFonts w:hint="eastAsia"/>
          <w:sz w:val="24"/>
        </w:rPr>
        <w:t>指向的</w:t>
      </w:r>
      <w:r w:rsidRPr="00593672">
        <w:rPr>
          <w:rFonts w:hint="eastAsia"/>
          <w:sz w:val="24"/>
        </w:rPr>
        <w:t>size</w:t>
      </w:r>
      <w:r w:rsidRPr="00593672">
        <w:rPr>
          <w:rFonts w:hint="eastAsia"/>
          <w:sz w:val="24"/>
        </w:rPr>
        <w:t>个字符串进行升序排序</w:t>
      </w:r>
      <w:r w:rsidRPr="00593672">
        <w:rPr>
          <w:rFonts w:hint="eastAsia"/>
          <w:sz w:val="24"/>
        </w:rPr>
        <w:t>*/</w:t>
      </w:r>
    </w:p>
    <w:p w14:paraId="422D094B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void strsort(char *s[], int size)</w:t>
      </w:r>
    </w:p>
    <w:p w14:paraId="54CA5EDB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{</w:t>
      </w:r>
    </w:p>
    <w:p w14:paraId="72A5E4E0" w14:textId="77777777" w:rsidR="00593672" w:rsidRPr="00593672" w:rsidRDefault="00593672" w:rsidP="00593672">
      <w:pPr>
        <w:spacing w:line="360" w:lineRule="auto"/>
        <w:jc w:val="left"/>
        <w:rPr>
          <w:rFonts w:hint="eastAsia"/>
          <w:sz w:val="24"/>
        </w:rPr>
      </w:pPr>
      <w:r w:rsidRPr="00593672">
        <w:rPr>
          <w:rFonts w:hint="eastAsia"/>
          <w:sz w:val="24"/>
        </w:rPr>
        <w:lastRenderedPageBreak/>
        <w:tab/>
        <w:t>char *temp;  //</w:t>
      </w:r>
      <w:r w:rsidRPr="00593672">
        <w:rPr>
          <w:rFonts w:hint="eastAsia"/>
          <w:sz w:val="24"/>
        </w:rPr>
        <w:t>从后面来看</w:t>
      </w:r>
      <w:r w:rsidRPr="00593672">
        <w:rPr>
          <w:rFonts w:hint="eastAsia"/>
          <w:sz w:val="24"/>
        </w:rPr>
        <w:t>temp</w:t>
      </w:r>
      <w:r w:rsidRPr="00593672">
        <w:rPr>
          <w:rFonts w:hint="eastAsia"/>
          <w:sz w:val="24"/>
        </w:rPr>
        <w:t>是指针</w:t>
      </w:r>
    </w:p>
    <w:p w14:paraId="614A661A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int i, j;</w:t>
      </w:r>
    </w:p>
    <w:p w14:paraId="7E3BCFAE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for(i=0; i&lt;size-1; i++)</w:t>
      </w:r>
    </w:p>
    <w:p w14:paraId="579B370D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{</w:t>
      </w:r>
    </w:p>
    <w:p w14:paraId="789BDCD7" w14:textId="77777777" w:rsidR="00593672" w:rsidRPr="00593672" w:rsidRDefault="00593672" w:rsidP="00593672">
      <w:pPr>
        <w:spacing w:line="360" w:lineRule="auto"/>
        <w:jc w:val="left"/>
        <w:rPr>
          <w:rFonts w:hint="eastAsia"/>
          <w:sz w:val="24"/>
        </w:rPr>
      </w:pPr>
      <w:r w:rsidRPr="00593672">
        <w:rPr>
          <w:rFonts w:hint="eastAsia"/>
          <w:sz w:val="24"/>
        </w:rPr>
        <w:tab/>
      </w:r>
      <w:r w:rsidRPr="00593672">
        <w:rPr>
          <w:rFonts w:hint="eastAsia"/>
          <w:sz w:val="24"/>
        </w:rPr>
        <w:tab/>
        <w:t>for (j=0; j&lt;size-i-1; j++)  //</w:t>
      </w:r>
      <w:r w:rsidRPr="00593672">
        <w:rPr>
          <w:rFonts w:hint="eastAsia"/>
          <w:sz w:val="24"/>
        </w:rPr>
        <w:t>此处应为</w:t>
      </w:r>
      <w:r w:rsidRPr="00593672">
        <w:rPr>
          <w:rFonts w:hint="eastAsia"/>
          <w:sz w:val="24"/>
        </w:rPr>
        <w:t>j&lt;size-i-1;</w:t>
      </w:r>
    </w:p>
    <w:p w14:paraId="0E740C42" w14:textId="77777777" w:rsidR="00593672" w:rsidRPr="00593672" w:rsidRDefault="00593672" w:rsidP="00593672">
      <w:pPr>
        <w:spacing w:line="360" w:lineRule="auto"/>
        <w:jc w:val="left"/>
        <w:rPr>
          <w:rFonts w:hint="eastAsia"/>
          <w:sz w:val="24"/>
        </w:rPr>
      </w:pPr>
      <w:r w:rsidRPr="00593672">
        <w:rPr>
          <w:rFonts w:hint="eastAsia"/>
          <w:sz w:val="24"/>
        </w:rPr>
        <w:tab/>
      </w:r>
      <w:r w:rsidRPr="00593672">
        <w:rPr>
          <w:rFonts w:hint="eastAsia"/>
          <w:sz w:val="24"/>
        </w:rPr>
        <w:tab/>
        <w:t>if (strcmp(s[j],s[j+1])&gt;0)  //</w:t>
      </w:r>
      <w:r w:rsidRPr="00593672">
        <w:rPr>
          <w:rFonts w:hint="eastAsia"/>
          <w:sz w:val="24"/>
        </w:rPr>
        <w:t>升序排序</w:t>
      </w:r>
    </w:p>
    <w:p w14:paraId="1507060A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</w:r>
      <w:r w:rsidRPr="00593672">
        <w:rPr>
          <w:sz w:val="24"/>
        </w:rPr>
        <w:tab/>
        <w:t>{</w:t>
      </w:r>
    </w:p>
    <w:p w14:paraId="497F5ABD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</w:r>
      <w:r w:rsidRPr="00593672">
        <w:rPr>
          <w:sz w:val="24"/>
        </w:rPr>
        <w:tab/>
      </w:r>
      <w:r w:rsidRPr="00593672">
        <w:rPr>
          <w:sz w:val="24"/>
        </w:rPr>
        <w:tab/>
        <w:t>temp = s[j];</w:t>
      </w:r>
    </w:p>
    <w:p w14:paraId="35C8EBD6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 xml:space="preserve">    </w:t>
      </w:r>
      <w:r w:rsidRPr="00593672">
        <w:rPr>
          <w:sz w:val="24"/>
        </w:rPr>
        <w:tab/>
      </w:r>
      <w:r w:rsidRPr="00593672">
        <w:rPr>
          <w:sz w:val="24"/>
        </w:rPr>
        <w:tab/>
        <w:t>s[j] = s[j+1];</w:t>
      </w:r>
    </w:p>
    <w:p w14:paraId="780C4F26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</w:r>
      <w:r w:rsidRPr="00593672">
        <w:rPr>
          <w:sz w:val="24"/>
        </w:rPr>
        <w:tab/>
      </w:r>
      <w:r w:rsidRPr="00593672">
        <w:rPr>
          <w:sz w:val="24"/>
        </w:rPr>
        <w:tab/>
        <w:t>s[j+1] = temp;</w:t>
      </w:r>
    </w:p>
    <w:p w14:paraId="0B455FEA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</w:r>
      <w:r w:rsidRPr="00593672">
        <w:rPr>
          <w:sz w:val="24"/>
        </w:rPr>
        <w:tab/>
        <w:t>}</w:t>
      </w:r>
    </w:p>
    <w:p w14:paraId="7F7D5844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}</w:t>
      </w:r>
    </w:p>
    <w:p w14:paraId="06B014C1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}</w:t>
      </w:r>
    </w:p>
    <w:p w14:paraId="2C18E0E5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</w:p>
    <w:p w14:paraId="51786E2F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int main()</w:t>
      </w:r>
    </w:p>
    <w:p w14:paraId="1427D55F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{</w:t>
      </w:r>
    </w:p>
    <w:p w14:paraId="57315E40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int i;</w:t>
      </w:r>
    </w:p>
    <w:p w14:paraId="1BF994B2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char *s[N], t[50];</w:t>
      </w:r>
    </w:p>
    <w:p w14:paraId="50CA232A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for (i=0; i&lt;N; i++)</w:t>
      </w:r>
    </w:p>
    <w:p w14:paraId="75B3EC6E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{</w:t>
      </w:r>
    </w:p>
    <w:p w14:paraId="12822090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</w:r>
      <w:r w:rsidRPr="00593672">
        <w:rPr>
          <w:sz w:val="24"/>
        </w:rPr>
        <w:tab/>
        <w:t>gets(t);</w:t>
      </w:r>
    </w:p>
    <w:p w14:paraId="2527FDAB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</w:r>
      <w:r w:rsidRPr="00593672">
        <w:rPr>
          <w:sz w:val="24"/>
        </w:rPr>
        <w:tab/>
        <w:t>s[i] = (char *)malloc(strlen(t)+1);</w:t>
      </w:r>
    </w:p>
    <w:p w14:paraId="0A3B5C4C" w14:textId="77777777" w:rsidR="00593672" w:rsidRPr="00593672" w:rsidRDefault="00593672" w:rsidP="00593672">
      <w:pPr>
        <w:spacing w:line="360" w:lineRule="auto"/>
        <w:jc w:val="left"/>
        <w:rPr>
          <w:rFonts w:hint="eastAsia"/>
          <w:sz w:val="24"/>
        </w:rPr>
      </w:pPr>
      <w:r w:rsidRPr="00593672">
        <w:rPr>
          <w:rFonts w:hint="eastAsia"/>
          <w:sz w:val="24"/>
        </w:rPr>
        <w:tab/>
      </w:r>
      <w:r w:rsidRPr="00593672">
        <w:rPr>
          <w:rFonts w:hint="eastAsia"/>
          <w:sz w:val="24"/>
        </w:rPr>
        <w:tab/>
        <w:t>strcpy(s[i],t);  //</w:t>
      </w:r>
      <w:r w:rsidRPr="00593672">
        <w:rPr>
          <w:rFonts w:hint="eastAsia"/>
          <w:sz w:val="24"/>
        </w:rPr>
        <w:t>此处将</w:t>
      </w:r>
      <w:r w:rsidRPr="00593672">
        <w:rPr>
          <w:rFonts w:hint="eastAsia"/>
          <w:sz w:val="24"/>
        </w:rPr>
        <w:t>t</w:t>
      </w:r>
      <w:r w:rsidRPr="00593672">
        <w:rPr>
          <w:rFonts w:hint="eastAsia"/>
          <w:sz w:val="24"/>
        </w:rPr>
        <w:t>存入新开辟的空间</w:t>
      </w:r>
    </w:p>
    <w:p w14:paraId="2250748D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}</w:t>
      </w:r>
    </w:p>
    <w:p w14:paraId="03940DC2" w14:textId="77777777" w:rsidR="00593672" w:rsidRPr="00593672" w:rsidRDefault="00593672" w:rsidP="00593672">
      <w:pPr>
        <w:spacing w:line="360" w:lineRule="auto"/>
        <w:jc w:val="left"/>
        <w:rPr>
          <w:rFonts w:hint="eastAsia"/>
          <w:sz w:val="24"/>
        </w:rPr>
      </w:pPr>
      <w:r w:rsidRPr="00593672">
        <w:rPr>
          <w:rFonts w:hint="eastAsia"/>
          <w:sz w:val="24"/>
        </w:rPr>
        <w:tab/>
        <w:t>strsort(s,i);  //</w:t>
      </w:r>
      <w:r w:rsidRPr="00593672">
        <w:rPr>
          <w:rFonts w:hint="eastAsia"/>
          <w:sz w:val="24"/>
        </w:rPr>
        <w:t>此处调用排序函数</w:t>
      </w:r>
    </w:p>
    <w:p w14:paraId="61E0785B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for (i=0; i&lt;N; i++)</w:t>
      </w:r>
      <w:r w:rsidRPr="00593672">
        <w:rPr>
          <w:sz w:val="24"/>
        </w:rPr>
        <w:tab/>
        <w:t>puts(s[i]);</w:t>
      </w:r>
    </w:p>
    <w:p w14:paraId="7B7633B1" w14:textId="77777777" w:rsidR="00593672" w:rsidRP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ab/>
        <w:t>return 0;</w:t>
      </w:r>
    </w:p>
    <w:p w14:paraId="4CE8F74D" w14:textId="77777777" w:rsidR="00593672" w:rsidRDefault="00593672" w:rsidP="00593672">
      <w:pPr>
        <w:spacing w:line="360" w:lineRule="auto"/>
        <w:jc w:val="left"/>
        <w:rPr>
          <w:sz w:val="24"/>
        </w:rPr>
      </w:pPr>
      <w:r w:rsidRPr="00593672">
        <w:rPr>
          <w:sz w:val="24"/>
        </w:rPr>
        <w:t>}</w:t>
      </w:r>
    </w:p>
    <w:p w14:paraId="2E5F9422" w14:textId="22DF2D2D" w:rsidR="002F41A9" w:rsidRDefault="009847BB" w:rsidP="00593672">
      <w:pPr>
        <w:spacing w:line="360" w:lineRule="auto"/>
        <w:jc w:val="center"/>
      </w:pPr>
      <w:r w:rsidRPr="009847BB">
        <w:lastRenderedPageBreak/>
        <w:drawing>
          <wp:inline distT="0" distB="0" distL="0" distR="0" wp14:anchorId="66D4D250" wp14:editId="0D954565">
            <wp:extent cx="4488569" cy="22138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2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253B" w14:textId="5DEF8F7F" w:rsidR="002F41A9" w:rsidRDefault="002F41A9" w:rsidP="002F41A9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A116C4"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5A354703" w14:textId="77777777" w:rsidR="008F633F" w:rsidRDefault="008F633F" w:rsidP="008F633F">
      <w:pPr>
        <w:snapToGrid w:val="0"/>
        <w:rPr>
          <w:rFonts w:eastAsia="黑体"/>
          <w:sz w:val="24"/>
        </w:rPr>
      </w:pPr>
    </w:p>
    <w:p w14:paraId="57A99850" w14:textId="68AED803" w:rsidR="008F633F" w:rsidRPr="008F633F" w:rsidRDefault="008F633F" w:rsidP="008F633F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700C94">
        <w:rPr>
          <w:rFonts w:hAnsi="宋体"/>
          <w:sz w:val="24"/>
        </w:rPr>
        <w:t>替换后的程序如下所示：</w:t>
      </w:r>
    </w:p>
    <w:p w14:paraId="64F2A81B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>#include&lt;stdio.h&gt;</w:t>
      </w:r>
    </w:p>
    <w:p w14:paraId="4C27EE8C" w14:textId="77777777" w:rsidR="00B40064" w:rsidRPr="00B40064" w:rsidRDefault="00B40064" w:rsidP="00B40064">
      <w:pPr>
        <w:snapToGrid w:val="0"/>
        <w:spacing w:line="360" w:lineRule="auto"/>
        <w:rPr>
          <w:rFonts w:hint="eastAsia"/>
          <w:sz w:val="24"/>
        </w:rPr>
      </w:pPr>
      <w:r w:rsidRPr="00B40064">
        <w:rPr>
          <w:rFonts w:hint="eastAsia"/>
          <w:sz w:val="24"/>
        </w:rPr>
        <w:t>#include&lt;stdlib.h&gt;  //malloc</w:t>
      </w:r>
      <w:r w:rsidRPr="00B40064">
        <w:rPr>
          <w:rFonts w:hint="eastAsia"/>
          <w:sz w:val="24"/>
        </w:rPr>
        <w:t>在</w:t>
      </w:r>
      <w:r w:rsidRPr="00B40064">
        <w:rPr>
          <w:rFonts w:hint="eastAsia"/>
          <w:sz w:val="24"/>
        </w:rPr>
        <w:t>stdlib</w:t>
      </w:r>
      <w:r w:rsidRPr="00B40064">
        <w:rPr>
          <w:rFonts w:hint="eastAsia"/>
          <w:sz w:val="24"/>
        </w:rPr>
        <w:t>里面</w:t>
      </w:r>
    </w:p>
    <w:p w14:paraId="32F7496D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>#include&lt;string.h&gt;</w:t>
      </w:r>
    </w:p>
    <w:p w14:paraId="53C8A8E6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>#define N 4</w:t>
      </w:r>
    </w:p>
    <w:p w14:paraId="54045246" w14:textId="77777777" w:rsidR="00B40064" w:rsidRPr="00B40064" w:rsidRDefault="00B40064" w:rsidP="00B40064">
      <w:pPr>
        <w:snapToGrid w:val="0"/>
        <w:spacing w:line="360" w:lineRule="auto"/>
        <w:rPr>
          <w:rFonts w:hint="eastAsia"/>
          <w:sz w:val="24"/>
        </w:rPr>
      </w:pPr>
      <w:r w:rsidRPr="00B40064">
        <w:rPr>
          <w:rFonts w:hint="eastAsia"/>
          <w:sz w:val="24"/>
        </w:rPr>
        <w:t>/*</w:t>
      </w:r>
      <w:r w:rsidRPr="00B40064">
        <w:rPr>
          <w:rFonts w:hint="eastAsia"/>
          <w:sz w:val="24"/>
        </w:rPr>
        <w:t>对指针数组</w:t>
      </w:r>
      <w:r w:rsidRPr="00B40064">
        <w:rPr>
          <w:rFonts w:hint="eastAsia"/>
          <w:sz w:val="24"/>
        </w:rPr>
        <w:t>s</w:t>
      </w:r>
      <w:r w:rsidRPr="00B40064">
        <w:rPr>
          <w:rFonts w:hint="eastAsia"/>
          <w:sz w:val="24"/>
        </w:rPr>
        <w:t>指向的</w:t>
      </w:r>
      <w:r w:rsidRPr="00B40064">
        <w:rPr>
          <w:rFonts w:hint="eastAsia"/>
          <w:sz w:val="24"/>
        </w:rPr>
        <w:t>size</w:t>
      </w:r>
      <w:r w:rsidRPr="00B40064">
        <w:rPr>
          <w:rFonts w:hint="eastAsia"/>
          <w:sz w:val="24"/>
        </w:rPr>
        <w:t>个字符串进行升序排序</w:t>
      </w:r>
      <w:r w:rsidRPr="00B40064">
        <w:rPr>
          <w:rFonts w:hint="eastAsia"/>
          <w:sz w:val="24"/>
        </w:rPr>
        <w:t>*/</w:t>
      </w:r>
    </w:p>
    <w:p w14:paraId="44D535A6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>void strsort(char **s, int size)</w:t>
      </w:r>
    </w:p>
    <w:p w14:paraId="42780290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>{</w:t>
      </w:r>
    </w:p>
    <w:p w14:paraId="11071F50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char *temp;</w:t>
      </w:r>
    </w:p>
    <w:p w14:paraId="59490119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int i, j;</w:t>
      </w:r>
    </w:p>
    <w:p w14:paraId="60BC0F65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for(i=0; i&lt;size-1; i++)</w:t>
      </w:r>
    </w:p>
    <w:p w14:paraId="29A78470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{</w:t>
      </w:r>
    </w:p>
    <w:p w14:paraId="1A908200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</w:r>
      <w:r w:rsidRPr="00B40064">
        <w:rPr>
          <w:sz w:val="24"/>
        </w:rPr>
        <w:tab/>
        <w:t>for (j=0; j&lt;size-j-1; j++)</w:t>
      </w:r>
    </w:p>
    <w:p w14:paraId="34D7EE27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</w:r>
      <w:r w:rsidRPr="00B40064">
        <w:rPr>
          <w:sz w:val="24"/>
        </w:rPr>
        <w:tab/>
        <w:t>if (strcmp(*(s+j),*(s+j+1))&gt;0)</w:t>
      </w:r>
    </w:p>
    <w:p w14:paraId="5AD811D4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</w:r>
      <w:r w:rsidRPr="00B40064">
        <w:rPr>
          <w:sz w:val="24"/>
        </w:rPr>
        <w:tab/>
        <w:t>{</w:t>
      </w:r>
    </w:p>
    <w:p w14:paraId="2E30CCAE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</w:r>
      <w:r w:rsidRPr="00B40064">
        <w:rPr>
          <w:sz w:val="24"/>
        </w:rPr>
        <w:tab/>
      </w:r>
      <w:r w:rsidRPr="00B40064">
        <w:rPr>
          <w:sz w:val="24"/>
        </w:rPr>
        <w:tab/>
        <w:t>temp = *(s+j);</w:t>
      </w:r>
    </w:p>
    <w:p w14:paraId="212900CF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 xml:space="preserve">    </w:t>
      </w:r>
      <w:r w:rsidRPr="00B40064">
        <w:rPr>
          <w:sz w:val="24"/>
        </w:rPr>
        <w:tab/>
      </w:r>
      <w:r w:rsidRPr="00B40064">
        <w:rPr>
          <w:sz w:val="24"/>
        </w:rPr>
        <w:tab/>
        <w:t>*(s+j) = *(s+j+1);</w:t>
      </w:r>
    </w:p>
    <w:p w14:paraId="3D10D79F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</w:r>
      <w:r w:rsidRPr="00B40064">
        <w:rPr>
          <w:sz w:val="24"/>
        </w:rPr>
        <w:tab/>
      </w:r>
      <w:r w:rsidRPr="00B40064">
        <w:rPr>
          <w:sz w:val="24"/>
        </w:rPr>
        <w:tab/>
        <w:t>*(s+j+1) = temp;</w:t>
      </w:r>
    </w:p>
    <w:p w14:paraId="4A2CC11C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</w:r>
      <w:r w:rsidRPr="00B40064">
        <w:rPr>
          <w:sz w:val="24"/>
        </w:rPr>
        <w:tab/>
        <w:t>}</w:t>
      </w:r>
    </w:p>
    <w:p w14:paraId="31F91A8D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}</w:t>
      </w:r>
    </w:p>
    <w:p w14:paraId="3C7C62B9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>}</w:t>
      </w:r>
    </w:p>
    <w:p w14:paraId="0AE42256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</w:p>
    <w:p w14:paraId="6D05E986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>int main()</w:t>
      </w:r>
    </w:p>
    <w:p w14:paraId="16DCA0EF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lastRenderedPageBreak/>
        <w:t>{</w:t>
      </w:r>
    </w:p>
    <w:p w14:paraId="2916AFFE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int i;</w:t>
      </w:r>
    </w:p>
    <w:p w14:paraId="666A5B78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char *s[N], t[50];</w:t>
      </w:r>
    </w:p>
    <w:p w14:paraId="1943ED47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for (i=0; i&lt;N; i++)</w:t>
      </w:r>
    </w:p>
    <w:p w14:paraId="5DF278BC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{</w:t>
      </w:r>
    </w:p>
    <w:p w14:paraId="3A0EAA20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</w:r>
      <w:r w:rsidRPr="00B40064">
        <w:rPr>
          <w:sz w:val="24"/>
        </w:rPr>
        <w:tab/>
        <w:t>gets(t);</w:t>
      </w:r>
    </w:p>
    <w:p w14:paraId="5FA161B1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</w:r>
      <w:r w:rsidRPr="00B40064">
        <w:rPr>
          <w:sz w:val="24"/>
        </w:rPr>
        <w:tab/>
        <w:t>s[i] = (char *)malloc(strlen(t)+1);</w:t>
      </w:r>
    </w:p>
    <w:p w14:paraId="4D2DBBDC" w14:textId="77777777" w:rsidR="00B40064" w:rsidRPr="00B40064" w:rsidRDefault="00B40064" w:rsidP="00B40064">
      <w:pPr>
        <w:snapToGrid w:val="0"/>
        <w:spacing w:line="360" w:lineRule="auto"/>
        <w:rPr>
          <w:rFonts w:hint="eastAsia"/>
          <w:sz w:val="24"/>
        </w:rPr>
      </w:pPr>
      <w:r w:rsidRPr="00B40064">
        <w:rPr>
          <w:rFonts w:hint="eastAsia"/>
          <w:sz w:val="24"/>
        </w:rPr>
        <w:tab/>
      </w:r>
      <w:r w:rsidRPr="00B40064">
        <w:rPr>
          <w:rFonts w:hint="eastAsia"/>
          <w:sz w:val="24"/>
        </w:rPr>
        <w:tab/>
        <w:t>strcpy(s[i],t);  //</w:t>
      </w:r>
      <w:r w:rsidRPr="00B40064">
        <w:rPr>
          <w:rFonts w:hint="eastAsia"/>
          <w:sz w:val="24"/>
        </w:rPr>
        <w:t>此处将</w:t>
      </w:r>
      <w:r w:rsidRPr="00B40064">
        <w:rPr>
          <w:rFonts w:hint="eastAsia"/>
          <w:sz w:val="24"/>
        </w:rPr>
        <w:t>t</w:t>
      </w:r>
      <w:r w:rsidRPr="00B40064">
        <w:rPr>
          <w:rFonts w:hint="eastAsia"/>
          <w:sz w:val="24"/>
        </w:rPr>
        <w:t>存入新开辟的空间</w:t>
      </w:r>
    </w:p>
    <w:p w14:paraId="6E8CCAB9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}</w:t>
      </w:r>
    </w:p>
    <w:p w14:paraId="2A4A1950" w14:textId="77777777" w:rsidR="00B40064" w:rsidRPr="00B40064" w:rsidRDefault="00B40064" w:rsidP="00B40064">
      <w:pPr>
        <w:snapToGrid w:val="0"/>
        <w:spacing w:line="360" w:lineRule="auto"/>
        <w:rPr>
          <w:rFonts w:hint="eastAsia"/>
          <w:sz w:val="24"/>
        </w:rPr>
      </w:pPr>
      <w:r w:rsidRPr="00B40064">
        <w:rPr>
          <w:rFonts w:hint="eastAsia"/>
          <w:sz w:val="24"/>
        </w:rPr>
        <w:tab/>
        <w:t>strsort(s,i+2);  //</w:t>
      </w:r>
      <w:r w:rsidRPr="00B40064">
        <w:rPr>
          <w:rFonts w:hint="eastAsia"/>
          <w:sz w:val="24"/>
        </w:rPr>
        <w:t>此处调用排序函数</w:t>
      </w:r>
    </w:p>
    <w:p w14:paraId="77B9E082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for (i=0; i&lt;N; i++)</w:t>
      </w:r>
      <w:r w:rsidRPr="00B40064">
        <w:rPr>
          <w:sz w:val="24"/>
        </w:rPr>
        <w:tab/>
        <w:t>puts(s[i]);</w:t>
      </w:r>
    </w:p>
    <w:p w14:paraId="30E6E240" w14:textId="77777777" w:rsidR="00B40064" w:rsidRPr="00B40064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ab/>
        <w:t>return 0;</w:t>
      </w:r>
    </w:p>
    <w:p w14:paraId="2FEB68CA" w14:textId="24827104" w:rsidR="008F633F" w:rsidRDefault="00B40064" w:rsidP="00B40064">
      <w:pPr>
        <w:snapToGrid w:val="0"/>
        <w:spacing w:line="360" w:lineRule="auto"/>
        <w:rPr>
          <w:sz w:val="24"/>
        </w:rPr>
      </w:pPr>
      <w:r w:rsidRPr="00B40064">
        <w:rPr>
          <w:sz w:val="24"/>
        </w:rPr>
        <w:t>}</w:t>
      </w:r>
    </w:p>
    <w:p w14:paraId="45562FD6" w14:textId="77777777" w:rsidR="008F633F" w:rsidRDefault="008F633F" w:rsidP="008F633F">
      <w:pPr>
        <w:spacing w:line="360" w:lineRule="auto"/>
        <w:jc w:val="center"/>
        <w:rPr>
          <w:sz w:val="24"/>
        </w:rPr>
      </w:pPr>
    </w:p>
    <w:p w14:paraId="20246373" w14:textId="3B609793" w:rsidR="008F633F" w:rsidRDefault="005A2A9C" w:rsidP="008F633F">
      <w:pPr>
        <w:spacing w:line="360" w:lineRule="auto"/>
        <w:jc w:val="center"/>
      </w:pPr>
      <w:r w:rsidRPr="005A2A9C">
        <w:drawing>
          <wp:inline distT="0" distB="0" distL="0" distR="0" wp14:anchorId="03A3B50D" wp14:editId="3A65749C">
            <wp:extent cx="4317104" cy="2259526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104" cy="22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D6FC" w14:textId="77777777" w:rsidR="00E748A6" w:rsidRDefault="008F633F" w:rsidP="00E748A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5A2A9C"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3E2A273A" w14:textId="47C31A04" w:rsidR="009F5BF9" w:rsidRPr="00E748A6" w:rsidRDefault="009F5BF9" w:rsidP="00E748A6">
      <w:pPr>
        <w:snapToGrid w:val="0"/>
        <w:jc w:val="left"/>
        <w:rPr>
          <w:rFonts w:eastAsia="黑体"/>
          <w:sz w:val="24"/>
        </w:rPr>
      </w:pPr>
      <w:r w:rsidRPr="008B5C53">
        <w:rPr>
          <w:rFonts w:hint="eastAsia"/>
          <w:sz w:val="24"/>
        </w:rPr>
        <w:t>（</w:t>
      </w:r>
      <w:r w:rsidRPr="008B5C53">
        <w:rPr>
          <w:rFonts w:hint="eastAsia"/>
          <w:sz w:val="24"/>
        </w:rPr>
        <w:t>2</w:t>
      </w:r>
      <w:r w:rsidRPr="008B5C53">
        <w:rPr>
          <w:rFonts w:hint="eastAsia"/>
          <w:sz w:val="24"/>
        </w:rPr>
        <w:t>）下面源程序通过函数指针和菜单选择来调用库函数实现字符串操作；串复制</w:t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trcpy</w:t>
      </w:r>
      <w:r w:rsidRPr="008B5C53">
        <w:rPr>
          <w:rFonts w:hint="eastAsia"/>
          <w:sz w:val="24"/>
        </w:rPr>
        <w:t>、串连接</w:t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trcat</w:t>
      </w:r>
      <w:r w:rsidRPr="008B5C53">
        <w:rPr>
          <w:rFonts w:hint="eastAsia"/>
          <w:sz w:val="24"/>
        </w:rPr>
        <w:t>或串分解</w:t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trtok</w:t>
      </w:r>
      <w:r w:rsidRPr="008B5C53">
        <w:rPr>
          <w:rFonts w:hint="eastAsia"/>
          <w:sz w:val="24"/>
        </w:rPr>
        <w:t>。</w:t>
      </w:r>
    </w:p>
    <w:p w14:paraId="722FBEE6" w14:textId="77777777" w:rsidR="009F5BF9" w:rsidRPr="008B5C53" w:rsidRDefault="009F5BF9" w:rsidP="00E748A6">
      <w:pPr>
        <w:spacing w:line="360" w:lineRule="auto"/>
        <w:ind w:firstLineChars="200" w:firstLine="480"/>
        <w:jc w:val="left"/>
        <w:rPr>
          <w:sz w:val="24"/>
        </w:rPr>
      </w:pPr>
      <w:r w:rsidRPr="008B5C53">
        <w:rPr>
          <w:rFonts w:ascii="宋体" w:hAnsi="宋体" w:hint="eastAsia"/>
          <w:sz w:val="24"/>
        </w:rPr>
        <w:t>①</w:t>
      </w:r>
      <w:r w:rsidRPr="008B5C53">
        <w:rPr>
          <w:rFonts w:hint="eastAsia"/>
          <w:sz w:val="24"/>
        </w:rPr>
        <w:t>请在源程序中的下划线处填写合适的代码来完善该程序，使之能按照要求输出下面结果：</w:t>
      </w:r>
    </w:p>
    <w:p w14:paraId="2CBB6DCC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1</w:t>
      </w:r>
      <w:r w:rsidRPr="008B5C53">
        <w:rPr>
          <w:sz w:val="24"/>
        </w:rPr>
        <w:t xml:space="preserve"> copy string.</w:t>
      </w:r>
    </w:p>
    <w:p w14:paraId="2D7008D9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2</w:t>
      </w:r>
      <w:r w:rsidRPr="008B5C53">
        <w:rPr>
          <w:sz w:val="24"/>
        </w:rPr>
        <w:t xml:space="preserve"> connect string</w:t>
      </w:r>
      <w:r w:rsidRPr="008B5C53">
        <w:rPr>
          <w:rFonts w:hint="eastAsia"/>
          <w:sz w:val="24"/>
        </w:rPr>
        <w:t>.</w:t>
      </w:r>
    </w:p>
    <w:p w14:paraId="3E10293A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3</w:t>
      </w:r>
      <w:r w:rsidRPr="008B5C53">
        <w:rPr>
          <w:sz w:val="24"/>
        </w:rPr>
        <w:t xml:space="preserve"> parse string.</w:t>
      </w:r>
    </w:p>
    <w:p w14:paraId="0D0A58FC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4</w:t>
      </w:r>
      <w:r w:rsidRPr="008B5C53">
        <w:rPr>
          <w:sz w:val="24"/>
        </w:rPr>
        <w:t xml:space="preserve"> exit.</w:t>
      </w:r>
    </w:p>
    <w:p w14:paraId="610476E3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input a number (1-4) please!</w:t>
      </w:r>
    </w:p>
    <w:p w14:paraId="0351DD47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ascii="宋体" w:hAnsi="宋体" w:hint="eastAsia"/>
          <w:sz w:val="24"/>
        </w:rPr>
        <w:lastRenderedPageBreak/>
        <w:t>2↙</w:t>
      </w:r>
      <w:r w:rsidRPr="008B5C53">
        <w:rPr>
          <w:sz w:val="24"/>
        </w:rPr>
        <w:t xml:space="preserve"> </w:t>
      </w:r>
      <w:r w:rsidRPr="008B5C53">
        <w:rPr>
          <w:rFonts w:hint="eastAsia"/>
          <w:sz w:val="24"/>
        </w:rPr>
        <w:t>（键盘输入）</w:t>
      </w:r>
    </w:p>
    <w:p w14:paraId="76A2951A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input the first string please!</w:t>
      </w:r>
    </w:p>
    <w:p w14:paraId="563EFC02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the more you learn,</w:t>
      </w:r>
      <w:r w:rsidRPr="008B5C53">
        <w:rPr>
          <w:rFonts w:ascii="宋体" w:hAnsi="宋体" w:hint="eastAsia"/>
          <w:sz w:val="24"/>
        </w:rPr>
        <w:t>↙</w:t>
      </w:r>
      <w:r w:rsidRPr="008B5C53">
        <w:rPr>
          <w:sz w:val="24"/>
        </w:rPr>
        <w:t xml:space="preserve"> </w:t>
      </w:r>
      <w:r w:rsidRPr="008B5C53">
        <w:rPr>
          <w:rFonts w:hint="eastAsia"/>
          <w:sz w:val="24"/>
        </w:rPr>
        <w:t>（键盘输入）</w:t>
      </w:r>
    </w:p>
    <w:p w14:paraId="4956C958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input</w:t>
      </w:r>
      <w:r w:rsidRPr="008B5C53">
        <w:rPr>
          <w:sz w:val="24"/>
        </w:rPr>
        <w:t xml:space="preserve"> </w:t>
      </w:r>
      <w:r w:rsidRPr="008B5C53">
        <w:rPr>
          <w:rFonts w:hint="eastAsia"/>
          <w:sz w:val="24"/>
        </w:rPr>
        <w:t>t</w:t>
      </w:r>
      <w:r w:rsidRPr="008B5C53">
        <w:rPr>
          <w:sz w:val="24"/>
        </w:rPr>
        <w:t>he second string please!</w:t>
      </w:r>
    </w:p>
    <w:p w14:paraId="21770F09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the more you get.</w:t>
      </w:r>
      <w:r w:rsidRPr="008B5C53">
        <w:rPr>
          <w:rFonts w:ascii="宋体" w:hAnsi="宋体" w:hint="eastAsia"/>
          <w:sz w:val="24"/>
        </w:rPr>
        <w:t xml:space="preserve"> ↙</w:t>
      </w:r>
      <w:r w:rsidRPr="008B5C53">
        <w:rPr>
          <w:sz w:val="24"/>
        </w:rPr>
        <w:t xml:space="preserve"> </w:t>
      </w:r>
      <w:r w:rsidRPr="008B5C53">
        <w:rPr>
          <w:rFonts w:hint="eastAsia"/>
          <w:sz w:val="24"/>
        </w:rPr>
        <w:t>（键盘输入）</w:t>
      </w:r>
    </w:p>
    <w:p w14:paraId="6F888C7B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the</w:t>
      </w:r>
      <w:r w:rsidRPr="008B5C53">
        <w:rPr>
          <w:sz w:val="24"/>
        </w:rPr>
        <w:t xml:space="preserve"> result is the more you learn, the more you get.</w:t>
      </w:r>
    </w:p>
    <w:p w14:paraId="64823E12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</w:p>
    <w:p w14:paraId="73942E40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#</w:t>
      </w:r>
      <w:r w:rsidRPr="008B5C53">
        <w:rPr>
          <w:sz w:val="24"/>
        </w:rPr>
        <w:t xml:space="preserve"> include&lt;stdio.h&gt;</w:t>
      </w:r>
    </w:p>
    <w:p w14:paraId="16BF34CE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#</w:t>
      </w:r>
      <w:r w:rsidRPr="008B5C53">
        <w:rPr>
          <w:sz w:val="24"/>
        </w:rPr>
        <w:t xml:space="preserve"> include&lt;string.h&gt;</w:t>
      </w:r>
    </w:p>
    <w:p w14:paraId="40597783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int main (void)</w:t>
      </w:r>
    </w:p>
    <w:p w14:paraId="434AAAAA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rFonts w:hint="eastAsia"/>
          <w:sz w:val="24"/>
        </w:rPr>
        <w:t>{</w:t>
      </w:r>
    </w:p>
    <w:p w14:paraId="22821FF0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ab/>
        <w:t>____________________;</w:t>
      </w:r>
    </w:p>
    <w:p w14:paraId="75100E67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>char a[80], b[80], *result;</w:t>
      </w:r>
    </w:p>
    <w:p w14:paraId="04058BEB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rFonts w:hint="eastAsia"/>
          <w:sz w:val="24"/>
        </w:rPr>
        <w:t>i</w:t>
      </w:r>
      <w:r w:rsidRPr="008B5C53">
        <w:rPr>
          <w:sz w:val="24"/>
        </w:rPr>
        <w:t>nt choice;</w:t>
      </w:r>
    </w:p>
    <w:p w14:paraId="63D56BA5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rFonts w:hint="eastAsia"/>
          <w:sz w:val="24"/>
        </w:rPr>
        <w:t>w</w:t>
      </w:r>
      <w:r w:rsidRPr="008B5C53">
        <w:rPr>
          <w:sz w:val="24"/>
        </w:rPr>
        <w:t>hile(1)</w:t>
      </w:r>
    </w:p>
    <w:p w14:paraId="0D8F7867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rFonts w:hint="eastAsia"/>
          <w:sz w:val="24"/>
        </w:rPr>
        <w:t>{</w:t>
      </w:r>
    </w:p>
    <w:p w14:paraId="540ACAA1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  <w:t>do</w:t>
      </w:r>
    </w:p>
    <w:p w14:paraId="3D0C59B5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  <w:t>{</w:t>
      </w:r>
    </w:p>
    <w:p w14:paraId="1DDA38B7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  <w:t>printf("\t\t1 copy string.\n");</w:t>
      </w:r>
    </w:p>
    <w:p w14:paraId="57BE94A7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  <w:t>printf("\t\t2 connect string.\n");</w:t>
      </w:r>
    </w:p>
    <w:p w14:paraId="4559B225" w14:textId="77777777" w:rsidR="009F5BF9" w:rsidRPr="008B5C53" w:rsidRDefault="009F5BF9" w:rsidP="009F5BF9">
      <w:pPr>
        <w:spacing w:line="360" w:lineRule="auto"/>
        <w:ind w:left="360" w:firstLine="480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  <w:t>printf("\t\t3 parse string.\n");</w:t>
      </w:r>
    </w:p>
    <w:p w14:paraId="1D14095D" w14:textId="77777777" w:rsidR="009F5BF9" w:rsidRPr="008B5C53" w:rsidRDefault="009F5BF9" w:rsidP="009F5BF9">
      <w:pPr>
        <w:spacing w:line="360" w:lineRule="auto"/>
        <w:ind w:left="1200" w:firstLine="480"/>
        <w:rPr>
          <w:sz w:val="24"/>
        </w:rPr>
      </w:pPr>
      <w:r w:rsidRPr="008B5C53">
        <w:rPr>
          <w:rFonts w:hint="eastAsia"/>
          <w:sz w:val="24"/>
        </w:rPr>
        <w:t>p</w:t>
      </w:r>
      <w:r w:rsidRPr="008B5C53">
        <w:rPr>
          <w:sz w:val="24"/>
        </w:rPr>
        <w:t>rintf("\t\t4 exit.\n");</w:t>
      </w:r>
    </w:p>
    <w:p w14:paraId="24B7F90C" w14:textId="77777777" w:rsidR="009F5BF9" w:rsidRPr="008B5C53" w:rsidRDefault="009F5BF9" w:rsidP="009F5BF9">
      <w:pPr>
        <w:spacing w:line="360" w:lineRule="auto"/>
        <w:ind w:firstLineChars="83" w:firstLine="199"/>
        <w:rPr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</w:r>
      <w:r w:rsidRPr="008B5C53">
        <w:rPr>
          <w:sz w:val="24"/>
        </w:rPr>
        <w:tab/>
      </w:r>
      <w:r w:rsidRPr="008B5C53">
        <w:rPr>
          <w:sz w:val="24"/>
        </w:rPr>
        <w:tab/>
        <w:t>printf("\t\tinput a number (1-4) please.\n");</w:t>
      </w:r>
    </w:p>
    <w:p w14:paraId="40DA070B" w14:textId="77777777" w:rsidR="009F5BF9" w:rsidRPr="008B5C53" w:rsidRDefault="009F5BF9" w:rsidP="009F5BF9">
      <w:pPr>
        <w:spacing w:line="360" w:lineRule="auto"/>
        <w:ind w:firstLineChars="83" w:firstLine="199"/>
        <w:rPr>
          <w:rFonts w:hint="eastAsia"/>
          <w:sz w:val="24"/>
        </w:rPr>
      </w:pPr>
      <w:r w:rsidRPr="008B5C53">
        <w:rPr>
          <w:sz w:val="24"/>
        </w:rPr>
        <w:tab/>
      </w:r>
      <w:r w:rsidRPr="008B5C53">
        <w:rPr>
          <w:sz w:val="24"/>
        </w:rPr>
        <w:tab/>
      </w:r>
      <w:r w:rsidRPr="008B5C53">
        <w:rPr>
          <w:sz w:val="24"/>
        </w:rPr>
        <w:tab/>
      </w:r>
      <w:r w:rsidRPr="008B5C53">
        <w:rPr>
          <w:sz w:val="24"/>
        </w:rPr>
        <w:tab/>
        <w:t>scanf("%d", &amp;choice);</w:t>
      </w:r>
    </w:p>
    <w:p w14:paraId="074D07FE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>}while(choice&lt;1 || choice&gt;4);</w:t>
      </w:r>
    </w:p>
    <w:p w14:paraId="31384A54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>switch(choice)</w:t>
      </w:r>
    </w:p>
    <w:p w14:paraId="5788550D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rFonts w:hint="eastAsia"/>
          <w:sz w:val="24"/>
        </w:rPr>
        <w:t>{</w:t>
      </w:r>
    </w:p>
    <w:p w14:paraId="2433BA14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ab/>
        <w:t>case 1:</w:t>
      </w:r>
      <w:r w:rsidRPr="008B5C53">
        <w:rPr>
          <w:sz w:val="24"/>
        </w:rPr>
        <w:tab/>
        <w:t>p = strcpy;</w:t>
      </w:r>
      <w:r w:rsidRPr="008B5C53">
        <w:rPr>
          <w:sz w:val="24"/>
        </w:rPr>
        <w:tab/>
        <w:t>break;</w:t>
      </w:r>
    </w:p>
    <w:p w14:paraId="6F764962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ab/>
        <w:t>case 2:</w:t>
      </w:r>
      <w:r w:rsidRPr="008B5C53">
        <w:rPr>
          <w:sz w:val="24"/>
        </w:rPr>
        <w:tab/>
        <w:t>p = strcat;</w:t>
      </w:r>
      <w:r w:rsidRPr="008B5C53">
        <w:rPr>
          <w:sz w:val="24"/>
        </w:rPr>
        <w:tab/>
        <w:t>break;</w:t>
      </w:r>
    </w:p>
    <w:p w14:paraId="27EA36AE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ab/>
        <w:t>case 3:</w:t>
      </w:r>
      <w:r w:rsidRPr="008B5C53">
        <w:rPr>
          <w:sz w:val="24"/>
        </w:rPr>
        <w:tab/>
        <w:t>p = strok;</w:t>
      </w:r>
      <w:r w:rsidRPr="008B5C53">
        <w:rPr>
          <w:sz w:val="24"/>
        </w:rPr>
        <w:tab/>
        <w:t>break;</w:t>
      </w:r>
    </w:p>
    <w:p w14:paraId="5F407146" w14:textId="77777777" w:rsidR="009F5BF9" w:rsidRPr="008B5C53" w:rsidRDefault="009F5BF9" w:rsidP="009F5BF9">
      <w:pPr>
        <w:spacing w:line="360" w:lineRule="auto"/>
        <w:ind w:left="780" w:firstLine="480"/>
        <w:rPr>
          <w:rFonts w:hint="eastAsia"/>
          <w:sz w:val="24"/>
        </w:rPr>
      </w:pPr>
      <w:r w:rsidRPr="008B5C53">
        <w:rPr>
          <w:sz w:val="24"/>
        </w:rPr>
        <w:lastRenderedPageBreak/>
        <w:tab/>
        <w:t>case 4:</w:t>
      </w:r>
      <w:r w:rsidRPr="008B5C53">
        <w:rPr>
          <w:sz w:val="24"/>
        </w:rPr>
        <w:tab/>
        <w:t>p = goto down;</w:t>
      </w:r>
    </w:p>
    <w:p w14:paraId="46466FE2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rFonts w:hint="eastAsia"/>
          <w:sz w:val="24"/>
        </w:rPr>
        <w:t>}</w:t>
      </w:r>
    </w:p>
    <w:p w14:paraId="173F08B2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>getchar();</w:t>
      </w:r>
    </w:p>
    <w:p w14:paraId="683D551A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rFonts w:hint="eastAsia"/>
          <w:sz w:val="24"/>
        </w:rPr>
        <w:t>p</w:t>
      </w:r>
      <w:r w:rsidRPr="008B5C53">
        <w:rPr>
          <w:sz w:val="24"/>
        </w:rPr>
        <w:t>rintf("input the first string please!\n");</w:t>
      </w:r>
    </w:p>
    <w:p w14:paraId="13F6A861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rFonts w:hint="eastAsia"/>
          <w:sz w:val="24"/>
        </w:rPr>
        <w:t>_</w:t>
      </w:r>
      <w:r w:rsidRPr="008B5C53">
        <w:rPr>
          <w:sz w:val="24"/>
        </w:rPr>
        <w:t>_____________________;</w:t>
      </w:r>
    </w:p>
    <w:p w14:paraId="78A65439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>printf("input the second string please!\n");</w:t>
      </w:r>
    </w:p>
    <w:p w14:paraId="1FF9F762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>______________________;</w:t>
      </w:r>
    </w:p>
    <w:p w14:paraId="53943B00" w14:textId="77777777" w:rsidR="009F5BF9" w:rsidRPr="008B5C53" w:rsidRDefault="009F5BF9" w:rsidP="009F5BF9">
      <w:pPr>
        <w:spacing w:line="360" w:lineRule="auto"/>
        <w:ind w:left="780" w:firstLine="480"/>
        <w:rPr>
          <w:sz w:val="24"/>
        </w:rPr>
      </w:pPr>
      <w:r w:rsidRPr="008B5C53">
        <w:rPr>
          <w:sz w:val="24"/>
        </w:rPr>
        <w:t>result = ___________(a, b);</w:t>
      </w:r>
    </w:p>
    <w:p w14:paraId="78A84504" w14:textId="77777777" w:rsidR="009F5BF9" w:rsidRPr="008B5C53" w:rsidRDefault="009F5BF9" w:rsidP="009F5BF9">
      <w:pPr>
        <w:spacing w:line="360" w:lineRule="auto"/>
        <w:ind w:left="780" w:firstLine="480"/>
        <w:rPr>
          <w:rFonts w:hint="eastAsia"/>
          <w:sz w:val="24"/>
        </w:rPr>
      </w:pPr>
      <w:r w:rsidRPr="008B5C53">
        <w:rPr>
          <w:sz w:val="24"/>
        </w:rPr>
        <w:t>printf("the result is %s\n", result);</w:t>
      </w:r>
    </w:p>
    <w:p w14:paraId="6A6C985F" w14:textId="77777777" w:rsidR="009F5BF9" w:rsidRPr="008B5C53" w:rsidRDefault="009F5BF9" w:rsidP="009F5BF9">
      <w:pPr>
        <w:spacing w:line="360" w:lineRule="auto"/>
        <w:ind w:left="780" w:firstLineChars="25" w:firstLine="60"/>
        <w:rPr>
          <w:sz w:val="24"/>
        </w:rPr>
      </w:pPr>
      <w:r w:rsidRPr="008B5C53">
        <w:rPr>
          <w:rFonts w:hint="eastAsia"/>
          <w:sz w:val="24"/>
        </w:rPr>
        <w:t>}</w:t>
      </w:r>
    </w:p>
    <w:p w14:paraId="631E6055" w14:textId="77777777" w:rsidR="009F5BF9" w:rsidRPr="008B5C53" w:rsidRDefault="009F5BF9" w:rsidP="009F5BF9">
      <w:pPr>
        <w:spacing w:line="360" w:lineRule="auto"/>
        <w:ind w:firstLineChars="83" w:firstLine="199"/>
        <w:rPr>
          <w:sz w:val="24"/>
        </w:rPr>
      </w:pPr>
      <w:r w:rsidRPr="008B5C53">
        <w:rPr>
          <w:sz w:val="24"/>
        </w:rPr>
        <w:tab/>
        <w:t>down:</w:t>
      </w:r>
    </w:p>
    <w:p w14:paraId="1F628555" w14:textId="77777777" w:rsidR="009F5BF9" w:rsidRPr="008B5C53" w:rsidRDefault="009F5BF9" w:rsidP="009F5BF9">
      <w:pPr>
        <w:spacing w:line="360" w:lineRule="auto"/>
        <w:ind w:firstLineChars="83" w:firstLine="199"/>
        <w:rPr>
          <w:rFonts w:hint="eastAsia"/>
          <w:sz w:val="24"/>
        </w:rPr>
      </w:pPr>
      <w:r w:rsidRPr="008B5C53">
        <w:rPr>
          <w:sz w:val="24"/>
        </w:rPr>
        <w:tab/>
        <w:t>return 0;</w:t>
      </w:r>
    </w:p>
    <w:p w14:paraId="21A1C94D" w14:textId="77777777" w:rsidR="009F5BF9" w:rsidRPr="008B5C53" w:rsidRDefault="009F5BF9" w:rsidP="009F5BF9">
      <w:pPr>
        <w:spacing w:line="360" w:lineRule="auto"/>
        <w:ind w:firstLine="480"/>
        <w:rPr>
          <w:sz w:val="24"/>
        </w:rPr>
      </w:pPr>
      <w:r w:rsidRPr="008B5C53">
        <w:rPr>
          <w:sz w:val="24"/>
        </w:rPr>
        <w:t>}</w:t>
      </w:r>
    </w:p>
    <w:p w14:paraId="56B44405" w14:textId="77777777" w:rsidR="009F5BF9" w:rsidRPr="008B5C53" w:rsidRDefault="009F5BF9" w:rsidP="009F5BF9">
      <w:pPr>
        <w:spacing w:line="360" w:lineRule="auto"/>
        <w:ind w:firstLine="480"/>
        <w:rPr>
          <w:rFonts w:hint="eastAsia"/>
          <w:sz w:val="24"/>
        </w:rPr>
      </w:pPr>
      <w:r w:rsidRPr="008B5C53">
        <w:rPr>
          <w:rFonts w:ascii="宋体" w:hAnsi="宋体" w:hint="eastAsia"/>
          <w:sz w:val="24"/>
        </w:rPr>
        <w:t>②</w:t>
      </w:r>
      <w:r w:rsidRPr="008B5C53">
        <w:rPr>
          <w:rFonts w:hint="eastAsia"/>
          <w:sz w:val="24"/>
        </w:rPr>
        <w:t>函数指针的一个用途是用户散转程序，即通过一个转移表（函数指针数组）来实现多分枝函数处理，从而省去了大量的</w:t>
      </w:r>
      <w:r w:rsidRPr="008B5C53">
        <w:rPr>
          <w:rFonts w:hint="eastAsia"/>
          <w:sz w:val="24"/>
        </w:rPr>
        <w:t>i</w:t>
      </w:r>
      <w:r w:rsidRPr="008B5C53">
        <w:rPr>
          <w:sz w:val="24"/>
        </w:rPr>
        <w:t>f</w:t>
      </w:r>
      <w:r w:rsidRPr="008B5C53">
        <w:rPr>
          <w:rFonts w:hint="eastAsia"/>
          <w:sz w:val="24"/>
        </w:rPr>
        <w:t>语句或者</w:t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witch</w:t>
      </w:r>
      <w:r w:rsidRPr="008B5C53">
        <w:rPr>
          <w:rFonts w:hint="eastAsia"/>
          <w:sz w:val="24"/>
        </w:rPr>
        <w:t>语句。转移表中存放了各个函数的入口地址（函数名），根据条件的设定来查表选择执行相应的函数。请使用转移表而不是</w:t>
      </w:r>
      <w:r w:rsidRPr="008B5C53">
        <w:rPr>
          <w:rFonts w:hint="eastAsia"/>
          <w:sz w:val="24"/>
        </w:rPr>
        <w:t>s</w:t>
      </w:r>
      <w:r w:rsidRPr="008B5C53">
        <w:rPr>
          <w:sz w:val="24"/>
        </w:rPr>
        <w:t>witch</w:t>
      </w:r>
      <w:r w:rsidRPr="008B5C53">
        <w:rPr>
          <w:rFonts w:hint="eastAsia"/>
          <w:sz w:val="24"/>
        </w:rPr>
        <w:t>语句重写以上程序。</w:t>
      </w:r>
    </w:p>
    <w:p w14:paraId="13C6F33F" w14:textId="77777777" w:rsidR="001021BC" w:rsidRPr="00593672" w:rsidRDefault="001021BC" w:rsidP="001021BC">
      <w:pPr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526E7062" w14:textId="77777777" w:rsidR="001021BC" w:rsidRPr="00505F1F" w:rsidRDefault="001021BC" w:rsidP="00505F1F">
      <w:pPr>
        <w:pStyle w:val="af6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 w:rsidRPr="00505F1F">
        <w:rPr>
          <w:rFonts w:hAnsi="宋体"/>
          <w:sz w:val="24"/>
        </w:rPr>
        <w:t>替换后的程序如下所示：</w:t>
      </w:r>
    </w:p>
    <w:p w14:paraId="519CD7FF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># include&lt;stdio.h&gt;</w:t>
      </w:r>
    </w:p>
    <w:p w14:paraId="09173179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># include&lt;string.h&gt;</w:t>
      </w:r>
    </w:p>
    <w:p w14:paraId="59D1AEA5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>int main (void)</w:t>
      </w:r>
    </w:p>
    <w:p w14:paraId="5C25D8EA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>{</w:t>
      </w:r>
    </w:p>
    <w:p w14:paraId="32FF7535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  <w:t>char *(*p)(char *a,char *b);</w:t>
      </w:r>
    </w:p>
    <w:p w14:paraId="0D4030D3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  <w:t>char a[80], b[80], *result;</w:t>
      </w:r>
    </w:p>
    <w:p w14:paraId="729DB576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  <w:t>int choice;</w:t>
      </w:r>
    </w:p>
    <w:p w14:paraId="27477385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  <w:t>while(1)</w:t>
      </w:r>
    </w:p>
    <w:p w14:paraId="7B276E55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  <w:t>{</w:t>
      </w:r>
    </w:p>
    <w:p w14:paraId="32C0BBD9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do</w:t>
      </w:r>
    </w:p>
    <w:p w14:paraId="26F34F2C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{</w:t>
      </w:r>
    </w:p>
    <w:p w14:paraId="5F310E91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lastRenderedPageBreak/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printf("\t\t1 copy string.\n");</w:t>
      </w:r>
    </w:p>
    <w:p w14:paraId="7808CABB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printf("\t\t2 connect string.\n");</w:t>
      </w:r>
    </w:p>
    <w:p w14:paraId="04566405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printf("\t\t3 parse string.\n");</w:t>
      </w:r>
    </w:p>
    <w:p w14:paraId="0147BF81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printf("\t\t4 exit.\n");</w:t>
      </w:r>
    </w:p>
    <w:p w14:paraId="388A675E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printf("\t\tinput a number (1-4) please.\n");</w:t>
      </w:r>
    </w:p>
    <w:p w14:paraId="30AC6122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scanf("%d", &amp;choice);</w:t>
      </w:r>
    </w:p>
    <w:p w14:paraId="60172E71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}while(choice&lt;1 || choice&gt;4);</w:t>
      </w:r>
    </w:p>
    <w:p w14:paraId="745D7DC3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switch(choice)</w:t>
      </w:r>
    </w:p>
    <w:p w14:paraId="41AEA471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{</w:t>
      </w:r>
    </w:p>
    <w:p w14:paraId="63E74D9A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case 1:</w:t>
      </w:r>
      <w:r w:rsidRPr="0023514B">
        <w:rPr>
          <w:sz w:val="24"/>
        </w:rPr>
        <w:tab/>
        <w:t>p = strcpy;</w:t>
      </w:r>
      <w:r w:rsidRPr="0023514B">
        <w:rPr>
          <w:sz w:val="24"/>
        </w:rPr>
        <w:tab/>
        <w:t>break;</w:t>
      </w:r>
    </w:p>
    <w:p w14:paraId="3B9902E2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case 2:</w:t>
      </w:r>
      <w:r w:rsidRPr="0023514B">
        <w:rPr>
          <w:sz w:val="24"/>
        </w:rPr>
        <w:tab/>
        <w:t>p = strcat;</w:t>
      </w:r>
      <w:r w:rsidRPr="0023514B">
        <w:rPr>
          <w:sz w:val="24"/>
        </w:rPr>
        <w:tab/>
        <w:t>break;</w:t>
      </w:r>
    </w:p>
    <w:p w14:paraId="78106E31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case 3:</w:t>
      </w:r>
      <w:r w:rsidRPr="0023514B">
        <w:rPr>
          <w:sz w:val="24"/>
        </w:rPr>
        <w:tab/>
        <w:t>p = strtok;</w:t>
      </w:r>
      <w:r w:rsidRPr="0023514B">
        <w:rPr>
          <w:sz w:val="24"/>
        </w:rPr>
        <w:tab/>
        <w:t>break;</w:t>
      </w:r>
    </w:p>
    <w:p w14:paraId="296042B1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</w:r>
      <w:r w:rsidRPr="0023514B">
        <w:rPr>
          <w:sz w:val="24"/>
        </w:rPr>
        <w:tab/>
        <w:t>case 4:</w:t>
      </w:r>
      <w:r w:rsidRPr="0023514B">
        <w:rPr>
          <w:sz w:val="24"/>
        </w:rPr>
        <w:tab/>
        <w:t>goto down;</w:t>
      </w:r>
    </w:p>
    <w:p w14:paraId="6CEB4190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}</w:t>
      </w:r>
    </w:p>
    <w:p w14:paraId="183F132C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getchar();</w:t>
      </w:r>
    </w:p>
    <w:p w14:paraId="46CF3B27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printf("input the first string please!\n");</w:t>
      </w:r>
    </w:p>
    <w:p w14:paraId="171D1B8A" w14:textId="77777777" w:rsidR="0023514B" w:rsidRPr="0023514B" w:rsidRDefault="0023514B" w:rsidP="0023514B">
      <w:pPr>
        <w:spacing w:line="360" w:lineRule="auto"/>
        <w:jc w:val="left"/>
        <w:rPr>
          <w:rFonts w:hint="eastAsia"/>
          <w:sz w:val="24"/>
        </w:rPr>
      </w:pPr>
      <w:r w:rsidRPr="0023514B">
        <w:rPr>
          <w:rFonts w:hint="eastAsia"/>
          <w:sz w:val="24"/>
        </w:rPr>
        <w:tab/>
      </w:r>
      <w:r w:rsidRPr="0023514B">
        <w:rPr>
          <w:rFonts w:hint="eastAsia"/>
          <w:sz w:val="24"/>
        </w:rPr>
        <w:tab/>
        <w:t>gets(a);  //</w:t>
      </w:r>
      <w:r w:rsidRPr="0023514B">
        <w:rPr>
          <w:rFonts w:hint="eastAsia"/>
          <w:sz w:val="24"/>
        </w:rPr>
        <w:t>读</w:t>
      </w:r>
      <w:r w:rsidRPr="0023514B">
        <w:rPr>
          <w:rFonts w:hint="eastAsia"/>
          <w:sz w:val="24"/>
        </w:rPr>
        <w:t>a</w:t>
      </w:r>
    </w:p>
    <w:p w14:paraId="52B644D7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printf("input the second string please!\n");</w:t>
      </w:r>
    </w:p>
    <w:p w14:paraId="357BBF6D" w14:textId="77777777" w:rsidR="0023514B" w:rsidRPr="0023514B" w:rsidRDefault="0023514B" w:rsidP="0023514B">
      <w:pPr>
        <w:spacing w:line="360" w:lineRule="auto"/>
        <w:jc w:val="left"/>
        <w:rPr>
          <w:rFonts w:hint="eastAsia"/>
          <w:sz w:val="24"/>
        </w:rPr>
      </w:pPr>
      <w:r w:rsidRPr="0023514B">
        <w:rPr>
          <w:rFonts w:hint="eastAsia"/>
          <w:sz w:val="24"/>
        </w:rPr>
        <w:tab/>
      </w:r>
      <w:r w:rsidRPr="0023514B">
        <w:rPr>
          <w:rFonts w:hint="eastAsia"/>
          <w:sz w:val="24"/>
        </w:rPr>
        <w:tab/>
        <w:t>gets(b);  //</w:t>
      </w:r>
      <w:r w:rsidRPr="0023514B">
        <w:rPr>
          <w:rFonts w:hint="eastAsia"/>
          <w:sz w:val="24"/>
        </w:rPr>
        <w:t>读</w:t>
      </w:r>
      <w:r w:rsidRPr="0023514B">
        <w:rPr>
          <w:rFonts w:hint="eastAsia"/>
          <w:sz w:val="24"/>
        </w:rPr>
        <w:t>b</w:t>
      </w:r>
    </w:p>
    <w:p w14:paraId="676B91D6" w14:textId="77777777" w:rsidR="0023514B" w:rsidRPr="0023514B" w:rsidRDefault="0023514B" w:rsidP="0023514B">
      <w:pPr>
        <w:spacing w:line="360" w:lineRule="auto"/>
        <w:jc w:val="left"/>
        <w:rPr>
          <w:rFonts w:hint="eastAsia"/>
          <w:sz w:val="24"/>
        </w:rPr>
      </w:pPr>
      <w:r w:rsidRPr="0023514B">
        <w:rPr>
          <w:rFonts w:hint="eastAsia"/>
          <w:sz w:val="24"/>
        </w:rPr>
        <w:tab/>
      </w:r>
      <w:r w:rsidRPr="0023514B">
        <w:rPr>
          <w:rFonts w:hint="eastAsia"/>
          <w:sz w:val="24"/>
        </w:rPr>
        <w:tab/>
        <w:t>result = p(a, b);  //</w:t>
      </w:r>
      <w:r w:rsidRPr="0023514B">
        <w:rPr>
          <w:rFonts w:hint="eastAsia"/>
          <w:sz w:val="24"/>
        </w:rPr>
        <w:t>干活</w:t>
      </w:r>
    </w:p>
    <w:p w14:paraId="24C6A565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</w:r>
      <w:r w:rsidRPr="0023514B">
        <w:rPr>
          <w:sz w:val="24"/>
        </w:rPr>
        <w:tab/>
        <w:t>printf("the result is %s\n", result);</w:t>
      </w:r>
    </w:p>
    <w:p w14:paraId="73C3E7AF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  <w:t>}</w:t>
      </w:r>
    </w:p>
    <w:p w14:paraId="3D9C162A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  <w:t>down:</w:t>
      </w:r>
    </w:p>
    <w:p w14:paraId="280B312F" w14:textId="77777777" w:rsidR="0023514B" w:rsidRPr="0023514B" w:rsidRDefault="0023514B" w:rsidP="0023514B">
      <w:pPr>
        <w:spacing w:line="360" w:lineRule="auto"/>
        <w:jc w:val="left"/>
        <w:rPr>
          <w:sz w:val="24"/>
        </w:rPr>
      </w:pPr>
      <w:r w:rsidRPr="0023514B">
        <w:rPr>
          <w:sz w:val="24"/>
        </w:rPr>
        <w:tab/>
        <w:t>return 0;</w:t>
      </w:r>
    </w:p>
    <w:p w14:paraId="485C9EE9" w14:textId="1FA77A39" w:rsidR="001021BC" w:rsidRDefault="0023514B" w:rsidP="0023514B">
      <w:pPr>
        <w:spacing w:line="360" w:lineRule="auto"/>
        <w:jc w:val="center"/>
      </w:pPr>
      <w:r w:rsidRPr="0023514B">
        <w:rPr>
          <w:sz w:val="24"/>
        </w:rPr>
        <w:lastRenderedPageBreak/>
        <w:t>}</w:t>
      </w:r>
      <w:r w:rsidR="00A86278" w:rsidRPr="00A86278">
        <w:rPr>
          <w:noProof/>
        </w:rPr>
        <w:t xml:space="preserve"> </w:t>
      </w:r>
      <w:r w:rsidR="00A86278" w:rsidRPr="00A86278">
        <w:rPr>
          <w:sz w:val="24"/>
        </w:rPr>
        <w:drawing>
          <wp:inline distT="0" distB="0" distL="0" distR="0" wp14:anchorId="7E0B14BB" wp14:editId="0A2745A5">
            <wp:extent cx="3981795" cy="199661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79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2072" w14:textId="73A35442" w:rsidR="001021BC" w:rsidRDefault="001021BC" w:rsidP="001021BC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>-</w:t>
      </w:r>
      <w:r w:rsidR="00A86278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程序替换题</w:t>
      </w:r>
      <w:r w:rsidR="00A86278"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246E7A0D" w14:textId="77777777" w:rsidR="001021BC" w:rsidRDefault="001021BC" w:rsidP="001021BC">
      <w:pPr>
        <w:snapToGrid w:val="0"/>
        <w:rPr>
          <w:rFonts w:eastAsia="黑体"/>
          <w:sz w:val="24"/>
        </w:rPr>
      </w:pPr>
    </w:p>
    <w:p w14:paraId="3D4D06E3" w14:textId="77777777" w:rsidR="001021BC" w:rsidRPr="008F633F" w:rsidRDefault="001021BC" w:rsidP="00505F1F">
      <w:pPr>
        <w:pStyle w:val="af6"/>
        <w:numPr>
          <w:ilvl w:val="0"/>
          <w:numId w:val="8"/>
        </w:numPr>
        <w:snapToGrid w:val="0"/>
        <w:spacing w:line="360" w:lineRule="auto"/>
        <w:ind w:firstLineChars="0"/>
        <w:rPr>
          <w:sz w:val="24"/>
        </w:rPr>
      </w:pPr>
      <w:r w:rsidRPr="00700C94">
        <w:rPr>
          <w:rFonts w:hAnsi="宋体"/>
          <w:sz w:val="24"/>
        </w:rPr>
        <w:t>替换后的程序如下所示：</w:t>
      </w:r>
    </w:p>
    <w:p w14:paraId="7D38CA07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># include&lt;stdio.h&gt;</w:t>
      </w:r>
    </w:p>
    <w:p w14:paraId="06AB757E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># include&lt;string.h&gt;</w:t>
      </w:r>
    </w:p>
    <w:p w14:paraId="7AC71B7E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>int main (void)</w:t>
      </w:r>
    </w:p>
    <w:p w14:paraId="43769DDF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>{</w:t>
      </w:r>
    </w:p>
    <w:p w14:paraId="38933979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char *(*p[4])(char *a,char *b);</w:t>
      </w:r>
    </w:p>
    <w:p w14:paraId="0310990C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p[1]=strcpy;</w:t>
      </w:r>
    </w:p>
    <w:p w14:paraId="2ECC1CC7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p[2]=strcat;</w:t>
      </w:r>
    </w:p>
    <w:p w14:paraId="6778D9B5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p[3]=strtok;</w:t>
      </w:r>
    </w:p>
    <w:p w14:paraId="2244D650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char a[80], b[80], *result;</w:t>
      </w:r>
    </w:p>
    <w:p w14:paraId="45DE8192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int choice;</w:t>
      </w:r>
    </w:p>
    <w:p w14:paraId="041D94F6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while(1)</w:t>
      </w:r>
    </w:p>
    <w:p w14:paraId="7DE84973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{</w:t>
      </w:r>
    </w:p>
    <w:p w14:paraId="5356C7CC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  <w:t>do</w:t>
      </w:r>
    </w:p>
    <w:p w14:paraId="433BC33D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  <w:t>{</w:t>
      </w:r>
    </w:p>
    <w:p w14:paraId="66BDC4BD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</w:r>
      <w:r w:rsidRPr="008710F4">
        <w:rPr>
          <w:sz w:val="24"/>
        </w:rPr>
        <w:tab/>
        <w:t>printf("\t\t1 copy string.\n");</w:t>
      </w:r>
    </w:p>
    <w:p w14:paraId="19316EBD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</w:r>
      <w:r w:rsidRPr="008710F4">
        <w:rPr>
          <w:sz w:val="24"/>
        </w:rPr>
        <w:tab/>
        <w:t>printf("\t\t2 connect string.\n");</w:t>
      </w:r>
    </w:p>
    <w:p w14:paraId="1872079A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</w:r>
      <w:r w:rsidRPr="008710F4">
        <w:rPr>
          <w:sz w:val="24"/>
        </w:rPr>
        <w:tab/>
        <w:t>printf("\t\t3 parse string.\n");</w:t>
      </w:r>
    </w:p>
    <w:p w14:paraId="699A6899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</w:r>
      <w:r w:rsidRPr="008710F4">
        <w:rPr>
          <w:sz w:val="24"/>
        </w:rPr>
        <w:tab/>
        <w:t>printf("\t\t4 exit.\n");</w:t>
      </w:r>
    </w:p>
    <w:p w14:paraId="63ABA4A0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</w:r>
      <w:r w:rsidRPr="008710F4">
        <w:rPr>
          <w:sz w:val="24"/>
        </w:rPr>
        <w:tab/>
        <w:t>printf("\t\tinput a number (1-4) please.\n");</w:t>
      </w:r>
    </w:p>
    <w:p w14:paraId="4AD76F4F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</w:r>
      <w:r w:rsidRPr="008710F4">
        <w:rPr>
          <w:sz w:val="24"/>
        </w:rPr>
        <w:tab/>
        <w:t>scanf("%d", &amp;choice);</w:t>
      </w:r>
    </w:p>
    <w:p w14:paraId="45D5F3BA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lastRenderedPageBreak/>
        <w:tab/>
      </w:r>
      <w:r w:rsidRPr="008710F4">
        <w:rPr>
          <w:sz w:val="24"/>
        </w:rPr>
        <w:tab/>
        <w:t>}while(choice&lt;1 || choice&gt;4);</w:t>
      </w:r>
    </w:p>
    <w:p w14:paraId="3BF41218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  <w:t>if(choice==4) goto down;</w:t>
      </w:r>
    </w:p>
    <w:p w14:paraId="1D66EF4C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  <w:t>getchar();</w:t>
      </w:r>
    </w:p>
    <w:p w14:paraId="10F70284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  <w:t>printf("input the first string please!\n");</w:t>
      </w:r>
    </w:p>
    <w:p w14:paraId="6F283580" w14:textId="77777777" w:rsidR="008710F4" w:rsidRPr="008710F4" w:rsidRDefault="008710F4" w:rsidP="008710F4">
      <w:pPr>
        <w:spacing w:line="360" w:lineRule="auto"/>
        <w:jc w:val="left"/>
        <w:rPr>
          <w:rFonts w:hint="eastAsia"/>
          <w:sz w:val="24"/>
        </w:rPr>
      </w:pPr>
      <w:r w:rsidRPr="008710F4">
        <w:rPr>
          <w:rFonts w:hint="eastAsia"/>
          <w:sz w:val="24"/>
        </w:rPr>
        <w:tab/>
      </w:r>
      <w:r w:rsidRPr="008710F4">
        <w:rPr>
          <w:rFonts w:hint="eastAsia"/>
          <w:sz w:val="24"/>
        </w:rPr>
        <w:tab/>
        <w:t>gets(a);  //</w:t>
      </w:r>
      <w:r w:rsidRPr="008710F4">
        <w:rPr>
          <w:rFonts w:hint="eastAsia"/>
          <w:sz w:val="24"/>
        </w:rPr>
        <w:t>读</w:t>
      </w:r>
      <w:r w:rsidRPr="008710F4">
        <w:rPr>
          <w:rFonts w:hint="eastAsia"/>
          <w:sz w:val="24"/>
        </w:rPr>
        <w:t>a</w:t>
      </w:r>
    </w:p>
    <w:p w14:paraId="74996E80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  <w:t>printf("input the second string please!\n");</w:t>
      </w:r>
    </w:p>
    <w:p w14:paraId="3D312035" w14:textId="77777777" w:rsidR="008710F4" w:rsidRPr="008710F4" w:rsidRDefault="008710F4" w:rsidP="008710F4">
      <w:pPr>
        <w:spacing w:line="360" w:lineRule="auto"/>
        <w:jc w:val="left"/>
        <w:rPr>
          <w:rFonts w:hint="eastAsia"/>
          <w:sz w:val="24"/>
        </w:rPr>
      </w:pPr>
      <w:r w:rsidRPr="008710F4">
        <w:rPr>
          <w:rFonts w:hint="eastAsia"/>
          <w:sz w:val="24"/>
        </w:rPr>
        <w:tab/>
      </w:r>
      <w:r w:rsidRPr="008710F4">
        <w:rPr>
          <w:rFonts w:hint="eastAsia"/>
          <w:sz w:val="24"/>
        </w:rPr>
        <w:tab/>
        <w:t>gets(b);  //</w:t>
      </w:r>
      <w:r w:rsidRPr="008710F4">
        <w:rPr>
          <w:rFonts w:hint="eastAsia"/>
          <w:sz w:val="24"/>
        </w:rPr>
        <w:t>读</w:t>
      </w:r>
      <w:r w:rsidRPr="008710F4">
        <w:rPr>
          <w:rFonts w:hint="eastAsia"/>
          <w:sz w:val="24"/>
        </w:rPr>
        <w:t>b</w:t>
      </w:r>
    </w:p>
    <w:p w14:paraId="20AD66E6" w14:textId="77777777" w:rsidR="008710F4" w:rsidRPr="008710F4" w:rsidRDefault="008710F4" w:rsidP="008710F4">
      <w:pPr>
        <w:spacing w:line="360" w:lineRule="auto"/>
        <w:jc w:val="left"/>
        <w:rPr>
          <w:rFonts w:hint="eastAsia"/>
          <w:sz w:val="24"/>
        </w:rPr>
      </w:pPr>
      <w:r w:rsidRPr="008710F4">
        <w:rPr>
          <w:rFonts w:hint="eastAsia"/>
          <w:sz w:val="24"/>
        </w:rPr>
        <w:tab/>
      </w:r>
      <w:r w:rsidRPr="008710F4">
        <w:rPr>
          <w:rFonts w:hint="eastAsia"/>
          <w:sz w:val="24"/>
        </w:rPr>
        <w:tab/>
        <w:t>result = p[choice](a, b);  //</w:t>
      </w:r>
      <w:r w:rsidRPr="008710F4">
        <w:rPr>
          <w:rFonts w:hint="eastAsia"/>
          <w:sz w:val="24"/>
        </w:rPr>
        <w:t>干活</w:t>
      </w:r>
    </w:p>
    <w:p w14:paraId="375150A2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</w:r>
      <w:r w:rsidRPr="008710F4">
        <w:rPr>
          <w:sz w:val="24"/>
        </w:rPr>
        <w:tab/>
        <w:t>printf("the result is %s\n", result);</w:t>
      </w:r>
    </w:p>
    <w:p w14:paraId="458F30D7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}</w:t>
      </w:r>
    </w:p>
    <w:p w14:paraId="215187B7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down:</w:t>
      </w:r>
    </w:p>
    <w:p w14:paraId="4FD048A1" w14:textId="77777777" w:rsidR="008710F4" w:rsidRPr="008710F4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ab/>
        <w:t>return 0;</w:t>
      </w:r>
    </w:p>
    <w:p w14:paraId="5051C830" w14:textId="047F1777" w:rsidR="001021BC" w:rsidRDefault="008710F4" w:rsidP="008710F4">
      <w:pPr>
        <w:spacing w:line="360" w:lineRule="auto"/>
        <w:jc w:val="left"/>
        <w:rPr>
          <w:sz w:val="24"/>
        </w:rPr>
      </w:pPr>
      <w:r w:rsidRPr="008710F4">
        <w:rPr>
          <w:sz w:val="24"/>
        </w:rPr>
        <w:t>}</w:t>
      </w:r>
    </w:p>
    <w:p w14:paraId="6C79C269" w14:textId="79B406A0" w:rsidR="001021BC" w:rsidRDefault="008710F4" w:rsidP="001021BC">
      <w:pPr>
        <w:spacing w:line="360" w:lineRule="auto"/>
        <w:jc w:val="center"/>
      </w:pPr>
      <w:r w:rsidRPr="008710F4">
        <w:drawing>
          <wp:inline distT="0" distB="0" distL="0" distR="0" wp14:anchorId="0A6F1B4B" wp14:editId="6376C6C3">
            <wp:extent cx="4374259" cy="3711262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258" w14:textId="1F41975E" w:rsidR="001021BC" w:rsidRDefault="001021BC" w:rsidP="001021BC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>-</w:t>
      </w:r>
      <w:r w:rsidR="000B5C15">
        <w:rPr>
          <w:rFonts w:eastAsia="黑体" w:hint="eastAsia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7177E8A1" w14:textId="77777777" w:rsidR="008F633F" w:rsidRPr="001021BC" w:rsidRDefault="008F633F" w:rsidP="008F633F">
      <w:pPr>
        <w:snapToGrid w:val="0"/>
        <w:spacing w:line="360" w:lineRule="auto"/>
        <w:rPr>
          <w:sz w:val="24"/>
        </w:rPr>
      </w:pPr>
    </w:p>
    <w:p w14:paraId="7FFD1B9F" w14:textId="77777777" w:rsidR="00572AC7" w:rsidRPr="008F633F" w:rsidRDefault="00572AC7" w:rsidP="002F41A9">
      <w:pPr>
        <w:snapToGrid w:val="0"/>
        <w:jc w:val="center"/>
        <w:rPr>
          <w:rFonts w:eastAsia="黑体"/>
          <w:sz w:val="24"/>
        </w:rPr>
      </w:pPr>
    </w:p>
    <w:bookmarkEnd w:id="9"/>
    <w:bookmarkEnd w:id="10"/>
    <w:p w14:paraId="79768395" w14:textId="7EA96489" w:rsidR="00790692" w:rsidRDefault="000B5C15" w:rsidP="00790692">
      <w:pPr>
        <w:snapToGrid w:val="0"/>
        <w:spacing w:afterLines="25" w:after="78" w:line="360" w:lineRule="auto"/>
        <w:rPr>
          <w:rFonts w:hAnsi="宋体" w:hint="eastAsia"/>
          <w:b/>
          <w:sz w:val="24"/>
        </w:rPr>
      </w:pPr>
      <w:r>
        <w:rPr>
          <w:rFonts w:hint="eastAsia"/>
          <w:b/>
          <w:sz w:val="24"/>
        </w:rPr>
        <w:t>6</w:t>
      </w:r>
      <w:r w:rsidR="00790692" w:rsidRPr="00885843">
        <w:rPr>
          <w:b/>
          <w:sz w:val="24"/>
        </w:rPr>
        <w:t>.2.</w:t>
      </w:r>
      <w:r w:rsidR="00EF74B6">
        <w:rPr>
          <w:rFonts w:hint="eastAsia"/>
          <w:b/>
          <w:sz w:val="24"/>
        </w:rPr>
        <w:t>3</w:t>
      </w:r>
      <w:r w:rsidR="00790692" w:rsidRPr="00885843">
        <w:rPr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跟踪调试题</w:t>
      </w:r>
    </w:p>
    <w:p w14:paraId="7D52EB70" w14:textId="77777777" w:rsidR="008F7FB5" w:rsidRPr="00D47928" w:rsidRDefault="008F7FB5" w:rsidP="008F7FB5">
      <w:pPr>
        <w:spacing w:line="360" w:lineRule="auto"/>
        <w:rPr>
          <w:rFonts w:ascii="宋体" w:cs="宋体" w:hint="eastAsia"/>
          <w:sz w:val="24"/>
          <w:szCs w:val="21"/>
        </w:rPr>
      </w:pPr>
      <w:r w:rsidRPr="00D47928">
        <w:rPr>
          <w:rFonts w:ascii="宋体" w:cs="宋体" w:hint="eastAsia"/>
          <w:sz w:val="24"/>
          <w:szCs w:val="21"/>
        </w:rPr>
        <w:t>请按下面的要求对源程序进行操作，并回答问题和排除错误。</w:t>
      </w:r>
    </w:p>
    <w:p w14:paraId="711F3560" w14:textId="77777777" w:rsidR="008F7FB5" w:rsidRPr="00D47928" w:rsidRDefault="008F7FB5" w:rsidP="008F7FB5">
      <w:pPr>
        <w:spacing w:line="360" w:lineRule="auto"/>
        <w:rPr>
          <w:rFonts w:ascii="宋体" w:cs="宋体" w:hint="eastAsia"/>
          <w:sz w:val="24"/>
          <w:szCs w:val="21"/>
        </w:rPr>
      </w:pPr>
      <w:r w:rsidRPr="00D47928">
        <w:rPr>
          <w:rFonts w:ascii="宋体" w:cs="宋体" w:hint="eastAsia"/>
          <w:sz w:val="24"/>
          <w:szCs w:val="21"/>
        </w:rPr>
        <w:lastRenderedPageBreak/>
        <w:tab/>
        <w:t>（1）单步执行。进入</w:t>
      </w:r>
      <w:r w:rsidRPr="00D47928">
        <w:rPr>
          <w:rFonts w:ascii="宋体" w:cs="宋体"/>
          <w:sz w:val="24"/>
          <w:szCs w:val="21"/>
        </w:rPr>
        <w:t>strcpy</w:t>
      </w:r>
      <w:r w:rsidRPr="00D47928">
        <w:rPr>
          <w:rFonts w:ascii="宋体" w:cs="宋体" w:hint="eastAsia"/>
          <w:sz w:val="24"/>
          <w:szCs w:val="21"/>
        </w:rPr>
        <w:t>时watch窗口中s为何值？返回main时, watch窗口中s为何值？</w:t>
      </w:r>
    </w:p>
    <w:p w14:paraId="554F904C" w14:textId="77777777" w:rsidR="008F7FB5" w:rsidRPr="00D47928" w:rsidRDefault="008F7FB5" w:rsidP="008F7FB5">
      <w:pPr>
        <w:spacing w:line="360" w:lineRule="auto"/>
        <w:rPr>
          <w:rFonts w:ascii="宋体" w:cs="宋体" w:hint="eastAsia"/>
          <w:sz w:val="24"/>
          <w:szCs w:val="21"/>
        </w:rPr>
      </w:pPr>
      <w:r w:rsidRPr="00D47928">
        <w:rPr>
          <w:rFonts w:ascii="宋体" w:cs="宋体" w:hint="eastAsia"/>
          <w:sz w:val="24"/>
          <w:szCs w:val="21"/>
        </w:rPr>
        <w:tab/>
        <w:t>（2）排除错误，使程序输出结果为：</w:t>
      </w:r>
      <w:r w:rsidRPr="00D47928">
        <w:rPr>
          <w:rFonts w:ascii="宋体" w:cs="宋体"/>
          <w:sz w:val="24"/>
          <w:szCs w:val="21"/>
        </w:rPr>
        <w:t>there is a boat on the lake.</w:t>
      </w:r>
    </w:p>
    <w:p w14:paraId="685F8727" w14:textId="77777777" w:rsidR="008F7FB5" w:rsidRPr="00D47928" w:rsidRDefault="008F7FB5" w:rsidP="008F7FB5">
      <w:pPr>
        <w:spacing w:line="360" w:lineRule="auto"/>
        <w:rPr>
          <w:rFonts w:ascii="宋体" w:cs="宋体" w:hint="eastAsia"/>
          <w:sz w:val="24"/>
          <w:szCs w:val="21"/>
        </w:rPr>
      </w:pPr>
    </w:p>
    <w:p w14:paraId="33D0D150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>#include "stdio.h"</w:t>
      </w:r>
    </w:p>
    <w:p w14:paraId="6CFAC459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>char *strcpy(char *,char *);</w:t>
      </w:r>
    </w:p>
    <w:p w14:paraId="6B4B85D0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>void main(void)</w:t>
      </w:r>
    </w:p>
    <w:p w14:paraId="4B596397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>{</w:t>
      </w:r>
    </w:p>
    <w:p w14:paraId="3F4E6867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 xml:space="preserve">    char a[20],b[60]="there is a boat on the lake.";</w:t>
      </w:r>
    </w:p>
    <w:p w14:paraId="3E081B5F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 xml:space="preserve">    printf("%s\n",strcpy(a,b));</w:t>
      </w:r>
    </w:p>
    <w:p w14:paraId="580EF130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</w:p>
    <w:p w14:paraId="5047AAEF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>}</w:t>
      </w:r>
    </w:p>
    <w:p w14:paraId="68756D43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>char *strcpy(char *s,char *t)</w:t>
      </w:r>
    </w:p>
    <w:p w14:paraId="7BED8664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>{</w:t>
      </w:r>
    </w:p>
    <w:p w14:paraId="6249AF79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 xml:space="preserve">    while(*s++=*t++)</w:t>
      </w:r>
    </w:p>
    <w:p w14:paraId="3FDDAC9E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 xml:space="preserve">    ;</w:t>
      </w:r>
    </w:p>
    <w:p w14:paraId="3634064F" w14:textId="77777777" w:rsidR="008F7FB5" w:rsidRPr="00D47928" w:rsidRDefault="008F7FB5" w:rsidP="008F7FB5">
      <w:pPr>
        <w:spacing w:line="360" w:lineRule="auto"/>
        <w:rPr>
          <w:rFonts w:ascii="宋体" w:cs="宋体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 xml:space="preserve">    return (s);</w:t>
      </w:r>
    </w:p>
    <w:p w14:paraId="04E2E789" w14:textId="77777777" w:rsidR="008F7FB5" w:rsidRPr="00D47928" w:rsidRDefault="008F7FB5" w:rsidP="008F7FB5">
      <w:pPr>
        <w:spacing w:line="360" w:lineRule="auto"/>
        <w:rPr>
          <w:rFonts w:ascii="宋体" w:cs="宋体" w:hint="eastAsia"/>
          <w:sz w:val="24"/>
          <w:szCs w:val="21"/>
        </w:rPr>
      </w:pPr>
      <w:r w:rsidRPr="00D47928">
        <w:rPr>
          <w:rFonts w:ascii="宋体" w:cs="宋体"/>
          <w:sz w:val="24"/>
          <w:szCs w:val="21"/>
        </w:rPr>
        <w:t>}</w:t>
      </w:r>
    </w:p>
    <w:p w14:paraId="151CA227" w14:textId="3A8CAF89" w:rsidR="00E41748" w:rsidRPr="008F7FB5" w:rsidRDefault="00E41748" w:rsidP="008F7FB5">
      <w:pPr>
        <w:snapToGrid w:val="0"/>
        <w:spacing w:line="360" w:lineRule="auto"/>
        <w:rPr>
          <w:rFonts w:hint="eastAsia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6856E30" w14:textId="0C343571" w:rsidR="00E41748" w:rsidRPr="00885843" w:rsidRDefault="008F7FB5" w:rsidP="00E41748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E41748" w:rsidRPr="00885843">
        <w:rPr>
          <w:rFonts w:hAnsi="宋体"/>
          <w:sz w:val="24"/>
        </w:rPr>
        <w:t>）</w:t>
      </w:r>
      <w:r w:rsidR="005644A2">
        <w:rPr>
          <w:rFonts w:hAnsi="宋体" w:hint="eastAsia"/>
          <w:sz w:val="24"/>
        </w:rPr>
        <w:t>修改后程序如下</w:t>
      </w:r>
    </w:p>
    <w:p w14:paraId="73A26B32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>#include "stdio.h"</w:t>
      </w:r>
    </w:p>
    <w:p w14:paraId="38F75F77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>char *strcpy(char *,char *);</w:t>
      </w:r>
    </w:p>
    <w:p w14:paraId="05162D47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>void main(void)</w:t>
      </w:r>
    </w:p>
    <w:p w14:paraId="3ED3B67D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>{</w:t>
      </w:r>
    </w:p>
    <w:p w14:paraId="5B0CAE01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 w:rsidRPr="00880638">
        <w:rPr>
          <w:rFonts w:hint="eastAsia"/>
          <w:sz w:val="24"/>
        </w:rPr>
        <w:t xml:space="preserve">    char a[60],b[60]="there is a boat on the lake."; //a</w:t>
      </w:r>
      <w:r w:rsidRPr="00880638">
        <w:rPr>
          <w:rFonts w:hint="eastAsia"/>
          <w:sz w:val="24"/>
        </w:rPr>
        <w:t>长度小了</w:t>
      </w:r>
    </w:p>
    <w:p w14:paraId="107C38FA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 xml:space="preserve">    printf("%s\n",strcpy(a,b));</w:t>
      </w:r>
    </w:p>
    <w:p w14:paraId="08A295C8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</w:p>
    <w:p w14:paraId="6058CDA8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>}</w:t>
      </w:r>
    </w:p>
    <w:p w14:paraId="49D6821E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>char *strcpy(char *s,char *t)</w:t>
      </w:r>
    </w:p>
    <w:p w14:paraId="454A9BCE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>{</w:t>
      </w:r>
    </w:p>
    <w:p w14:paraId="5A47FEAF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ab/>
        <w:t>char *tmp=s;</w:t>
      </w:r>
    </w:p>
    <w:p w14:paraId="1702590B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lastRenderedPageBreak/>
        <w:t xml:space="preserve">    while(*s++=*t++);</w:t>
      </w:r>
    </w:p>
    <w:p w14:paraId="501EA9D3" w14:textId="77777777" w:rsidR="00880638" w:rsidRPr="00880638" w:rsidRDefault="00880638" w:rsidP="00880638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 w:rsidRPr="00880638">
        <w:rPr>
          <w:rFonts w:hint="eastAsia"/>
          <w:sz w:val="24"/>
        </w:rPr>
        <w:t xml:space="preserve">    return (tmp);//</w:t>
      </w:r>
      <w:r w:rsidRPr="00880638">
        <w:rPr>
          <w:rFonts w:hint="eastAsia"/>
          <w:sz w:val="24"/>
        </w:rPr>
        <w:t>返回初始的指针</w:t>
      </w:r>
    </w:p>
    <w:p w14:paraId="0C54BF65" w14:textId="77777777" w:rsidR="00880638" w:rsidRDefault="0088063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0638">
        <w:rPr>
          <w:sz w:val="24"/>
        </w:rPr>
        <w:t>}</w:t>
      </w:r>
    </w:p>
    <w:p w14:paraId="5A884621" w14:textId="38F439A8" w:rsidR="00E41748" w:rsidRPr="00885843" w:rsidRDefault="00E41748" w:rsidP="0088063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790E38B8" w14:textId="58E168FE" w:rsidR="00E41748" w:rsidRDefault="006343A2" w:rsidP="00E41748">
      <w:pPr>
        <w:snapToGrid w:val="0"/>
        <w:spacing w:line="360" w:lineRule="auto"/>
        <w:ind w:firstLineChars="200" w:firstLine="480"/>
        <w:jc w:val="center"/>
        <w:rPr>
          <w:sz w:val="24"/>
        </w:rPr>
      </w:pPr>
      <w:r w:rsidRPr="006343A2">
        <w:rPr>
          <w:sz w:val="24"/>
        </w:rPr>
        <w:drawing>
          <wp:inline distT="0" distB="0" distL="0" distR="0" wp14:anchorId="5A85B602" wp14:editId="56A44D7B">
            <wp:extent cx="4416173" cy="1169771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6173" cy="11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F52A" w14:textId="4A24BB4B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0D6245">
        <w:rPr>
          <w:rFonts w:eastAsia="黑体" w:hint="eastAsia"/>
          <w:sz w:val="24"/>
        </w:rPr>
        <w:t>6</w:t>
      </w:r>
      <w:r>
        <w:rPr>
          <w:rFonts w:eastAsia="黑体" w:hint="eastAsia"/>
          <w:sz w:val="24"/>
        </w:rPr>
        <w:t>-</w:t>
      </w:r>
      <w:r w:rsidR="000D6245"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</w:p>
    <w:p w14:paraId="2BCDA5D2" w14:textId="77777777" w:rsidR="00E41748" w:rsidRPr="00E41748" w:rsidRDefault="00E41748" w:rsidP="00E41748">
      <w:pPr>
        <w:spacing w:line="360" w:lineRule="auto"/>
        <w:jc w:val="left"/>
        <w:rPr>
          <w:sz w:val="24"/>
        </w:rPr>
      </w:pPr>
    </w:p>
    <w:p w14:paraId="3FEFBA3C" w14:textId="54323A4D" w:rsidR="00E96017" w:rsidRPr="00E96017" w:rsidRDefault="00E96017" w:rsidP="00E96017">
      <w:pPr>
        <w:ind w:firstLine="480"/>
        <w:rPr>
          <w:sz w:val="24"/>
        </w:rPr>
      </w:pPr>
      <w:r w:rsidRPr="00E96017">
        <w:rPr>
          <w:rFonts w:hint="eastAsia"/>
          <w:sz w:val="24"/>
        </w:rPr>
        <w:t>（</w:t>
      </w:r>
      <w:r w:rsidRPr="00E96017">
        <w:rPr>
          <w:rFonts w:hint="eastAsia"/>
          <w:sz w:val="24"/>
        </w:rPr>
        <w:t>2</w:t>
      </w:r>
      <w:r w:rsidRPr="00E96017">
        <w:rPr>
          <w:rFonts w:hint="eastAsia"/>
          <w:sz w:val="24"/>
        </w:rPr>
        <w:t>）编写一个</w:t>
      </w:r>
      <w:r w:rsidRPr="00E96017">
        <w:rPr>
          <w:rFonts w:hint="eastAsia"/>
          <w:sz w:val="24"/>
        </w:rPr>
        <w:t>C</w:t>
      </w:r>
      <w:r w:rsidRPr="00E96017">
        <w:rPr>
          <w:rFonts w:hint="eastAsia"/>
          <w:sz w:val="24"/>
        </w:rPr>
        <w:t>程序，要求采用模块化程序设计思想，将相关功能用函数实现，并提供菜单选项。该程序具有以下功能：</w:t>
      </w:r>
    </w:p>
    <w:p w14:paraId="6AC868E2" w14:textId="77777777" w:rsidR="00E96017" w:rsidRPr="00E96017" w:rsidRDefault="00E96017" w:rsidP="00E96017">
      <w:pPr>
        <w:ind w:firstLine="480"/>
        <w:rPr>
          <w:sz w:val="24"/>
        </w:rPr>
      </w:pPr>
      <w:r w:rsidRPr="00E96017">
        <w:rPr>
          <w:rFonts w:hint="eastAsia"/>
          <w:sz w:val="24"/>
        </w:rPr>
        <w:t>①输入</w:t>
      </w:r>
      <w:r w:rsidRPr="00E96017">
        <w:rPr>
          <w:rFonts w:hint="eastAsia"/>
          <w:sz w:val="24"/>
        </w:rPr>
        <w:t>n</w:t>
      </w:r>
      <w:r w:rsidRPr="00E96017">
        <w:rPr>
          <w:rFonts w:hint="eastAsia"/>
          <w:sz w:val="24"/>
        </w:rPr>
        <w:t>个学生的姓名和</w:t>
      </w:r>
      <w:r w:rsidRPr="00E96017">
        <w:rPr>
          <w:rFonts w:hint="eastAsia"/>
          <w:sz w:val="24"/>
        </w:rPr>
        <w:t>C</w:t>
      </w:r>
      <w:r w:rsidRPr="00E96017">
        <w:rPr>
          <w:rFonts w:hint="eastAsia"/>
          <w:sz w:val="24"/>
        </w:rPr>
        <w:t>语言课程的成绩。</w:t>
      </w:r>
    </w:p>
    <w:p w14:paraId="256CA52F" w14:textId="77777777" w:rsidR="00E96017" w:rsidRPr="00E96017" w:rsidRDefault="00E96017" w:rsidP="00E96017">
      <w:pPr>
        <w:ind w:firstLine="480"/>
        <w:rPr>
          <w:sz w:val="24"/>
        </w:rPr>
      </w:pPr>
      <w:r w:rsidRPr="00E96017">
        <w:rPr>
          <w:rFonts w:hint="eastAsia"/>
          <w:sz w:val="24"/>
        </w:rPr>
        <w:t>②将成绩按从高到低的次序排序，姓名同时进行相应调整。</w:t>
      </w:r>
    </w:p>
    <w:p w14:paraId="5409B1F2" w14:textId="77777777" w:rsidR="00E96017" w:rsidRPr="00E96017" w:rsidRDefault="00E96017" w:rsidP="00E96017">
      <w:pPr>
        <w:ind w:firstLine="480"/>
        <w:rPr>
          <w:sz w:val="24"/>
        </w:rPr>
      </w:pPr>
      <w:r w:rsidRPr="00E96017">
        <w:rPr>
          <w:rFonts w:hint="eastAsia"/>
          <w:sz w:val="24"/>
        </w:rPr>
        <w:t>③输出所有学生的姓名和</w:t>
      </w:r>
      <w:r w:rsidRPr="00E96017">
        <w:rPr>
          <w:rFonts w:hint="eastAsia"/>
          <w:sz w:val="24"/>
        </w:rPr>
        <w:t>C</w:t>
      </w:r>
      <w:r w:rsidRPr="00E96017">
        <w:rPr>
          <w:rFonts w:hint="eastAsia"/>
          <w:sz w:val="24"/>
        </w:rPr>
        <w:t>语言课程的成绩。</w:t>
      </w:r>
    </w:p>
    <w:p w14:paraId="0F6C22DE" w14:textId="4D13922B" w:rsidR="00E41748" w:rsidRPr="00885843" w:rsidRDefault="00E41748" w:rsidP="00E96017">
      <w:pPr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="00EE0E04">
        <w:rPr>
          <w:rFonts w:hint="eastAsia"/>
          <w:sz w:val="24"/>
        </w:rPr>
        <w:t>5</w:t>
      </w:r>
      <w:r>
        <w:rPr>
          <w:rFonts w:hint="eastAsia"/>
          <w:sz w:val="24"/>
        </w:rPr>
        <w:t>-</w:t>
      </w:r>
      <w:r w:rsidR="00EE0E04">
        <w:rPr>
          <w:rFonts w:hint="eastAsia"/>
          <w:sz w:val="24"/>
        </w:rPr>
        <w:t>6</w:t>
      </w:r>
      <w:r w:rsidRPr="00885843">
        <w:rPr>
          <w:rFonts w:hAnsi="宋体"/>
          <w:sz w:val="24"/>
        </w:rPr>
        <w:t>所示。</w:t>
      </w:r>
    </w:p>
    <w:p w14:paraId="428260A9" w14:textId="4E639C1B" w:rsidR="00E41748" w:rsidRPr="00885843" w:rsidRDefault="00E41748" w:rsidP="00E41748">
      <w:pPr>
        <w:snapToGrid w:val="0"/>
        <w:spacing w:line="360" w:lineRule="auto"/>
        <w:jc w:val="center"/>
        <w:rPr>
          <w:sz w:val="24"/>
        </w:rPr>
      </w:pPr>
    </w:p>
    <w:p w14:paraId="1EC30E36" w14:textId="2ED7AD1E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EE0E04">
        <w:rPr>
          <w:rFonts w:eastAsia="黑体" w:hint="eastAsia"/>
          <w:sz w:val="24"/>
        </w:rPr>
        <w:t>5</w:t>
      </w:r>
      <w:r>
        <w:rPr>
          <w:rFonts w:eastAsia="黑体" w:hint="eastAsia"/>
          <w:sz w:val="24"/>
        </w:rPr>
        <w:t>-</w:t>
      </w:r>
      <w:r w:rsidR="00EE0E04"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14:paraId="3C04E6CA" w14:textId="664F3C0A" w:rsidR="00E41748" w:rsidRDefault="00E41748" w:rsidP="00E41748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374E0A3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#include&lt;stdio.h&gt;</w:t>
      </w:r>
    </w:p>
    <w:p w14:paraId="47E9FD2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#include&lt;windows.h&gt;</w:t>
      </w:r>
    </w:p>
    <w:p w14:paraId="76A1849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#include &lt;string.h&gt;</w:t>
      </w:r>
    </w:p>
    <w:p w14:paraId="2D68F41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</w:p>
    <w:p w14:paraId="2E680E3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char name[100][10]={};</w:t>
      </w:r>
    </w:p>
    <w:p w14:paraId="68F605E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char name_temp[100][10]={};</w:t>
      </w:r>
    </w:p>
    <w:p w14:paraId="414C87E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int score[100]={0};</w:t>
      </w:r>
    </w:p>
    <w:p w14:paraId="3006190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int score_temp[100]={0};</w:t>
      </w:r>
    </w:p>
    <w:p w14:paraId="74FB34A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</w:p>
    <w:p w14:paraId="641ECD7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input();</w:t>
      </w:r>
    </w:p>
    <w:p w14:paraId="0CBD4B7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sort();</w:t>
      </w:r>
    </w:p>
    <w:p w14:paraId="5503CF2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output();</w:t>
      </w:r>
    </w:p>
    <w:p w14:paraId="0E2F896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search();</w:t>
      </w:r>
    </w:p>
    <w:p w14:paraId="50B6F3A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sort2();</w:t>
      </w:r>
    </w:p>
    <w:p w14:paraId="15AE599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</w:p>
    <w:p w14:paraId="5CAEA18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lastRenderedPageBreak/>
        <w:t>int main()</w:t>
      </w:r>
    </w:p>
    <w:p w14:paraId="3276DAE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{</w:t>
      </w:r>
    </w:p>
    <w:p w14:paraId="14B8D89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static char temp;</w:t>
      </w:r>
    </w:p>
    <w:p w14:paraId="1259D85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 xml:space="preserve">system("title </w:t>
      </w:r>
      <w:r w:rsidRPr="00742102">
        <w:rPr>
          <w:rFonts w:hint="eastAsia"/>
          <w:sz w:val="24"/>
        </w:rPr>
        <w:t>学生成绩管理系统</w:t>
      </w:r>
      <w:r w:rsidRPr="00742102">
        <w:rPr>
          <w:rFonts w:hint="eastAsia"/>
          <w:sz w:val="24"/>
        </w:rPr>
        <w:t xml:space="preserve"> by yll");</w:t>
      </w:r>
    </w:p>
    <w:p w14:paraId="1BCC95D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start:</w:t>
      </w:r>
    </w:p>
    <w:p w14:paraId="129DEB1F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system("Cls");</w:t>
      </w:r>
    </w:p>
    <w:p w14:paraId="4F51C1B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0E80EE2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 xml:space="preserve">printf("|   </w:t>
      </w:r>
      <w:r w:rsidRPr="00742102">
        <w:rPr>
          <w:rFonts w:hint="eastAsia"/>
          <w:sz w:val="24"/>
        </w:rPr>
        <w:t>学生成绩管理系统</w:t>
      </w:r>
      <w:r w:rsidRPr="00742102">
        <w:rPr>
          <w:rFonts w:hint="eastAsia"/>
          <w:sz w:val="24"/>
        </w:rPr>
        <w:t xml:space="preserve">   |\n");</w:t>
      </w:r>
    </w:p>
    <w:p w14:paraId="033C5CB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3DBE254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>printf("|    1    |</w:t>
      </w:r>
      <w:r w:rsidRPr="00742102">
        <w:rPr>
          <w:rFonts w:hint="eastAsia"/>
          <w:sz w:val="24"/>
        </w:rPr>
        <w:t>输入学生成绩</w:t>
      </w:r>
      <w:r w:rsidRPr="00742102">
        <w:rPr>
          <w:rFonts w:hint="eastAsia"/>
          <w:sz w:val="24"/>
        </w:rPr>
        <w:t>|\n");</w:t>
      </w:r>
    </w:p>
    <w:p w14:paraId="42A83F1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4B88B48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 xml:space="preserve">printf("|    2    | </w:t>
      </w:r>
      <w:r w:rsidRPr="00742102">
        <w:rPr>
          <w:rFonts w:hint="eastAsia"/>
          <w:sz w:val="24"/>
        </w:rPr>
        <w:t>按成绩排序</w:t>
      </w:r>
      <w:r w:rsidRPr="00742102">
        <w:rPr>
          <w:rFonts w:hint="eastAsia"/>
          <w:sz w:val="24"/>
        </w:rPr>
        <w:t xml:space="preserve"> |\n");</w:t>
      </w:r>
    </w:p>
    <w:p w14:paraId="5682D68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746D661D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>printf("|    3    |</w:t>
      </w:r>
      <w:r w:rsidRPr="00742102">
        <w:rPr>
          <w:rFonts w:hint="eastAsia"/>
          <w:sz w:val="24"/>
        </w:rPr>
        <w:t>输出所有成绩</w:t>
      </w:r>
      <w:r w:rsidRPr="00742102">
        <w:rPr>
          <w:rFonts w:hint="eastAsia"/>
          <w:sz w:val="24"/>
        </w:rPr>
        <w:t>|\n");</w:t>
      </w:r>
    </w:p>
    <w:p w14:paraId="23F35BA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4A0FC58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 xml:space="preserve">printf("|    4    |  </w:t>
      </w:r>
      <w:r w:rsidRPr="00742102">
        <w:rPr>
          <w:rFonts w:hint="eastAsia"/>
          <w:sz w:val="24"/>
        </w:rPr>
        <w:t>查找成绩</w:t>
      </w:r>
      <w:r w:rsidRPr="00742102">
        <w:rPr>
          <w:rFonts w:hint="eastAsia"/>
          <w:sz w:val="24"/>
        </w:rPr>
        <w:t xml:space="preserve">  |\n");</w:t>
      </w:r>
    </w:p>
    <w:p w14:paraId="5A1A685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4220F12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 xml:space="preserve">printf("|    5    |  </w:t>
      </w:r>
      <w:r w:rsidRPr="00742102">
        <w:rPr>
          <w:rFonts w:hint="eastAsia"/>
          <w:sz w:val="24"/>
        </w:rPr>
        <w:t>退出系统</w:t>
      </w:r>
      <w:r w:rsidRPr="00742102">
        <w:rPr>
          <w:rFonts w:hint="eastAsia"/>
          <w:sz w:val="24"/>
        </w:rPr>
        <w:t xml:space="preserve">  |\n");</w:t>
      </w:r>
    </w:p>
    <w:p w14:paraId="04D1079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621D073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scanf("%c",&amp;temp);</w:t>
      </w:r>
    </w:p>
    <w:p w14:paraId="0EA9CCC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if (temp=='1')</w:t>
      </w:r>
    </w:p>
    <w:p w14:paraId="2320B57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38DDAC2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input();</w:t>
      </w:r>
    </w:p>
    <w:p w14:paraId="2B21666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3B622CE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if (temp=='2')</w:t>
      </w:r>
    </w:p>
    <w:p w14:paraId="406239B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134D157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sort();</w:t>
      </w:r>
    </w:p>
    <w:p w14:paraId="0F3D7D5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44FDC61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if (temp=='3')</w:t>
      </w:r>
    </w:p>
    <w:p w14:paraId="56A58AF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27D1166D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output();</w:t>
      </w:r>
    </w:p>
    <w:p w14:paraId="1B560E4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4F6E292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if (temp=='4')</w:t>
      </w:r>
    </w:p>
    <w:p w14:paraId="502DD74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lastRenderedPageBreak/>
        <w:tab/>
        <w:t>{</w:t>
      </w:r>
    </w:p>
    <w:p w14:paraId="09A94A7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search();</w:t>
      </w:r>
    </w:p>
    <w:p w14:paraId="3E997DA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21758C9D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if (temp=='5')</w:t>
      </w:r>
    </w:p>
    <w:p w14:paraId="35A037EE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5E8E779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return 0;</w:t>
      </w:r>
    </w:p>
    <w:p w14:paraId="1A8E6BF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64D0BE9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else</w:t>
      </w:r>
    </w:p>
    <w:p w14:paraId="372C9B3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454B908E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</w:r>
      <w:r w:rsidRPr="00742102">
        <w:rPr>
          <w:rFonts w:hint="eastAsia"/>
          <w:sz w:val="24"/>
        </w:rPr>
        <w:tab/>
        <w:t>printf("</w:t>
      </w:r>
      <w:r w:rsidRPr="00742102">
        <w:rPr>
          <w:rFonts w:hint="eastAsia"/>
          <w:sz w:val="24"/>
        </w:rPr>
        <w:t>输入错误！</w:t>
      </w:r>
      <w:r w:rsidRPr="00742102">
        <w:rPr>
          <w:rFonts w:hint="eastAsia"/>
          <w:sz w:val="24"/>
        </w:rPr>
        <w:t>\n");</w:t>
      </w:r>
    </w:p>
    <w:p w14:paraId="7EF56FE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28D3B6D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goto start;</w:t>
      </w:r>
    </w:p>
    <w:p w14:paraId="5D1ACEC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return 0;</w:t>
      </w:r>
    </w:p>
    <w:p w14:paraId="687C166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}</w:t>
      </w:r>
    </w:p>
    <w:p w14:paraId="7B74C41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input()</w:t>
      </w:r>
    </w:p>
    <w:p w14:paraId="4993693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{</w:t>
      </w:r>
    </w:p>
    <w:p w14:paraId="3737578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system("Cls");</w:t>
      </w:r>
    </w:p>
    <w:p w14:paraId="612621B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int i=0;</w:t>
      </w:r>
    </w:p>
    <w:p w14:paraId="0EE79E5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printf("-----------------------------------\n");</w:t>
      </w:r>
    </w:p>
    <w:p w14:paraId="66B1CF3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 xml:space="preserve">    printf("|</w:t>
      </w:r>
      <w:r w:rsidRPr="00742102">
        <w:rPr>
          <w:rFonts w:hint="eastAsia"/>
          <w:sz w:val="24"/>
        </w:rPr>
        <w:t>请这样输入学生成绩：</w:t>
      </w:r>
      <w:r w:rsidRPr="00742102">
        <w:rPr>
          <w:rFonts w:hint="eastAsia"/>
          <w:sz w:val="24"/>
        </w:rPr>
        <w:t xml:space="preserve">              |\n");</w:t>
      </w:r>
    </w:p>
    <w:p w14:paraId="4E681F0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 xml:space="preserve">    printf("|</w:t>
      </w:r>
      <w:r w:rsidRPr="00742102">
        <w:rPr>
          <w:rFonts w:hint="eastAsia"/>
          <w:sz w:val="24"/>
        </w:rPr>
        <w:t>张三</w:t>
      </w:r>
      <w:r w:rsidRPr="00742102">
        <w:rPr>
          <w:rFonts w:hint="eastAsia"/>
          <w:sz w:val="24"/>
        </w:rPr>
        <w:t xml:space="preserve"> 96                           |\n|</w:t>
      </w:r>
      <w:r w:rsidRPr="00742102">
        <w:rPr>
          <w:rFonts w:hint="eastAsia"/>
          <w:sz w:val="24"/>
        </w:rPr>
        <w:t>李四</w:t>
      </w:r>
      <w:r w:rsidRPr="00742102">
        <w:rPr>
          <w:rFonts w:hint="eastAsia"/>
          <w:sz w:val="24"/>
        </w:rPr>
        <w:t xml:space="preserve"> 98                           |\n");</w:t>
      </w:r>
    </w:p>
    <w:p w14:paraId="0B7ABDB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 xml:space="preserve">    printf("|</w:t>
      </w:r>
      <w:r w:rsidRPr="00742102">
        <w:rPr>
          <w:rFonts w:hint="eastAsia"/>
          <w:sz w:val="24"/>
        </w:rPr>
        <w:t>以</w:t>
      </w:r>
      <w:r w:rsidRPr="00742102">
        <w:rPr>
          <w:rFonts w:hint="eastAsia"/>
          <w:sz w:val="24"/>
        </w:rPr>
        <w:t>ctrl+Z</w:t>
      </w:r>
      <w:r w:rsidRPr="00742102">
        <w:rPr>
          <w:rFonts w:hint="eastAsia"/>
          <w:sz w:val="24"/>
        </w:rPr>
        <w:t>结束录入</w:t>
      </w:r>
      <w:r w:rsidRPr="00742102">
        <w:rPr>
          <w:rFonts w:hint="eastAsia"/>
          <w:sz w:val="24"/>
        </w:rPr>
        <w:t xml:space="preserve">                  |\n");</w:t>
      </w:r>
    </w:p>
    <w:p w14:paraId="7ECCC01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printf("-----------------------------------\n");</w:t>
      </w:r>
    </w:p>
    <w:p w14:paraId="0FF2FFF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while(scanf("%s",&amp;name[i][0])!=EOF)</w:t>
      </w:r>
    </w:p>
    <w:p w14:paraId="7851672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65EE987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scanf("%d",&amp;score[i]);</w:t>
      </w:r>
    </w:p>
    <w:p w14:paraId="0D5BAC5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i++;</w:t>
      </w:r>
    </w:p>
    <w:p w14:paraId="10EED49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355EF9B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}</w:t>
      </w:r>
    </w:p>
    <w:p w14:paraId="179F2FF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</w:p>
    <w:p w14:paraId="5100A11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output()</w:t>
      </w:r>
    </w:p>
    <w:p w14:paraId="2031320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{</w:t>
      </w:r>
    </w:p>
    <w:p w14:paraId="1A58BFE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lastRenderedPageBreak/>
        <w:tab/>
        <w:t>system("Cls");</w:t>
      </w:r>
    </w:p>
    <w:p w14:paraId="59C71C2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int i=0;</w:t>
      </w:r>
    </w:p>
    <w:p w14:paraId="4690853F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printf("-----------------\n");</w:t>
      </w:r>
    </w:p>
    <w:p w14:paraId="3154A3BF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>printf("|</w:t>
      </w:r>
      <w:r w:rsidRPr="00742102">
        <w:rPr>
          <w:rFonts w:hint="eastAsia"/>
          <w:sz w:val="24"/>
        </w:rPr>
        <w:t>姓名</w:t>
      </w:r>
      <w:r w:rsidRPr="00742102">
        <w:rPr>
          <w:rFonts w:hint="eastAsia"/>
          <w:sz w:val="24"/>
        </w:rPr>
        <w:t>\t|</w:t>
      </w:r>
      <w:r w:rsidRPr="00742102">
        <w:rPr>
          <w:rFonts w:hint="eastAsia"/>
          <w:sz w:val="24"/>
        </w:rPr>
        <w:t>成绩</w:t>
      </w:r>
      <w:r w:rsidRPr="00742102">
        <w:rPr>
          <w:rFonts w:hint="eastAsia"/>
          <w:sz w:val="24"/>
        </w:rPr>
        <w:t>\t|\n");</w:t>
      </w:r>
    </w:p>
    <w:p w14:paraId="171A926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printf("-----------------\n");</w:t>
      </w:r>
    </w:p>
    <w:p w14:paraId="716F663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while(score[i])</w:t>
      </w:r>
    </w:p>
    <w:p w14:paraId="59B11BED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7A894C1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printf("|%s\t|%d\t|\n",name[i],score[i]);</w:t>
      </w:r>
    </w:p>
    <w:p w14:paraId="00398F1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printf("-----------------\n");</w:t>
      </w:r>
    </w:p>
    <w:p w14:paraId="3B3217F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i++;</w:t>
      </w:r>
    </w:p>
    <w:p w14:paraId="0BCEB06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13516A4F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>printf("</w:t>
      </w:r>
      <w:r w:rsidRPr="00742102">
        <w:rPr>
          <w:rFonts w:hint="eastAsia"/>
          <w:sz w:val="24"/>
        </w:rPr>
        <w:t>请按任意键返回</w:t>
      </w:r>
      <w:r w:rsidRPr="00742102">
        <w:rPr>
          <w:rFonts w:hint="eastAsia"/>
          <w:sz w:val="24"/>
        </w:rPr>
        <w:t>......\n");</w:t>
      </w:r>
    </w:p>
    <w:p w14:paraId="35680FD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getchar();</w:t>
      </w:r>
    </w:p>
    <w:p w14:paraId="7434C5AE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getchar();</w:t>
      </w:r>
    </w:p>
    <w:p w14:paraId="279099D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}</w:t>
      </w:r>
    </w:p>
    <w:p w14:paraId="716AFA9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</w:p>
    <w:p w14:paraId="301B534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sort()</w:t>
      </w:r>
    </w:p>
    <w:p w14:paraId="2355E90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{</w:t>
      </w:r>
    </w:p>
    <w:p w14:paraId="31D8F05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int len=0;</w:t>
      </w:r>
    </w:p>
    <w:p w14:paraId="6A89ABD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while(score[len])</w:t>
      </w:r>
    </w:p>
    <w:p w14:paraId="3E92870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165350FE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len++;</w:t>
      </w:r>
    </w:p>
    <w:p w14:paraId="1556E94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423F394E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int i, j;</w:t>
      </w:r>
    </w:p>
    <w:p w14:paraId="0E86453F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int v;</w:t>
      </w:r>
    </w:p>
    <w:p w14:paraId="501B488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for(i = 0; i &lt; len - 1; i ++)</w:t>
      </w:r>
    </w:p>
    <w:p w14:paraId="41BAE15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{</w:t>
      </w:r>
    </w:p>
    <w:p w14:paraId="3963FFE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for(j = i+1; j &lt; len; j ++)</w:t>
      </w:r>
    </w:p>
    <w:p w14:paraId="4C5D225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{</w:t>
      </w:r>
    </w:p>
    <w:p w14:paraId="2BFAA91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 xml:space="preserve">            if(score[i] &lt; score[j])//</w:t>
      </w:r>
      <w:r w:rsidRPr="00742102">
        <w:rPr>
          <w:rFonts w:hint="eastAsia"/>
          <w:sz w:val="24"/>
        </w:rPr>
        <w:t>如前面的比后面的小，则交换。</w:t>
      </w:r>
    </w:p>
    <w:p w14:paraId="4A35902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{</w:t>
      </w:r>
    </w:p>
    <w:p w14:paraId="03E7F5DF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v = score[i];</w:t>
      </w:r>
    </w:p>
    <w:p w14:paraId="74D02D5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score[i] = score[j];</w:t>
      </w:r>
    </w:p>
    <w:p w14:paraId="7168982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lastRenderedPageBreak/>
        <w:t xml:space="preserve">                score[j] = v;</w:t>
      </w:r>
    </w:p>
    <w:p w14:paraId="54A214DD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char temp[10];</w:t>
      </w:r>
    </w:p>
    <w:p w14:paraId="6907567F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strcpy(temp,name[i]);</w:t>
      </w:r>
    </w:p>
    <w:p w14:paraId="598E3BC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strcpy(name[i],name[j]);</w:t>
      </w:r>
    </w:p>
    <w:p w14:paraId="4097FB8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strcpy(name[j],temp);</w:t>
      </w:r>
    </w:p>
    <w:p w14:paraId="2198AF9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}</w:t>
      </w:r>
    </w:p>
    <w:p w14:paraId="799566B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}</w:t>
      </w:r>
    </w:p>
    <w:p w14:paraId="73921DB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478A1DE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output();</w:t>
      </w:r>
    </w:p>
    <w:p w14:paraId="18A980C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}</w:t>
      </w:r>
    </w:p>
    <w:p w14:paraId="39BE410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</w:p>
    <w:p w14:paraId="52D1E1F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sort2()</w:t>
      </w:r>
    </w:p>
    <w:p w14:paraId="58D5B51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{</w:t>
      </w:r>
    </w:p>
    <w:p w14:paraId="199010D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int len=0;</w:t>
      </w:r>
    </w:p>
    <w:p w14:paraId="46E2BC6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while(score[len])</w:t>
      </w:r>
    </w:p>
    <w:p w14:paraId="0362B36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7C8862A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len++;</w:t>
      </w:r>
    </w:p>
    <w:p w14:paraId="173DBFBE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36F1A77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int i, j;</w:t>
      </w:r>
    </w:p>
    <w:p w14:paraId="6FB2C9C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int v;</w:t>
      </w:r>
    </w:p>
    <w:p w14:paraId="38F4156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for(i = 0; i &lt; len - 1; i ++)</w:t>
      </w:r>
    </w:p>
    <w:p w14:paraId="06E54A1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{</w:t>
      </w:r>
    </w:p>
    <w:p w14:paraId="25570C2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for(j = i+1; j &lt; len; j ++)</w:t>
      </w:r>
    </w:p>
    <w:p w14:paraId="1779DA7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{</w:t>
      </w:r>
    </w:p>
    <w:p w14:paraId="38BE8D6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 xml:space="preserve">            if(score_temp[i] &lt; score_temp[j])//</w:t>
      </w:r>
      <w:r w:rsidRPr="00742102">
        <w:rPr>
          <w:rFonts w:hint="eastAsia"/>
          <w:sz w:val="24"/>
        </w:rPr>
        <w:t>如前面的比后面的小，则交换。</w:t>
      </w:r>
    </w:p>
    <w:p w14:paraId="014271A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{</w:t>
      </w:r>
    </w:p>
    <w:p w14:paraId="6D0F862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v = score_temp[i];</w:t>
      </w:r>
    </w:p>
    <w:p w14:paraId="0799BE7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score_temp[i] = score_temp[j];</w:t>
      </w:r>
    </w:p>
    <w:p w14:paraId="302CA0D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score_temp[j] = v;</w:t>
      </w:r>
    </w:p>
    <w:p w14:paraId="3B23282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char temp[10];</w:t>
      </w:r>
    </w:p>
    <w:p w14:paraId="4EC7538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strcpy(temp,name_temp[i]);</w:t>
      </w:r>
    </w:p>
    <w:p w14:paraId="4FDC3E3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strcpy(name_temp[i],name_temp[j]);</w:t>
      </w:r>
    </w:p>
    <w:p w14:paraId="4F4B3AC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        strcpy(name_temp[j],temp);</w:t>
      </w:r>
    </w:p>
    <w:p w14:paraId="141A3DEF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lastRenderedPageBreak/>
        <w:t xml:space="preserve">            }</w:t>
      </w:r>
    </w:p>
    <w:p w14:paraId="4DC6AD4D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    }</w:t>
      </w:r>
    </w:p>
    <w:p w14:paraId="59F334A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6237775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}</w:t>
      </w:r>
    </w:p>
    <w:p w14:paraId="04E9C61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</w:p>
    <w:p w14:paraId="1761C59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void search()</w:t>
      </w:r>
    </w:p>
    <w:p w14:paraId="1CE4F14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{</w:t>
      </w:r>
    </w:p>
    <w:p w14:paraId="160984C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system("Cls");</w:t>
      </w:r>
    </w:p>
    <w:p w14:paraId="063727B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0CFBB9D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 xml:space="preserve">printf("|   </w:t>
      </w:r>
      <w:r w:rsidRPr="00742102">
        <w:rPr>
          <w:rFonts w:hint="eastAsia"/>
          <w:sz w:val="24"/>
        </w:rPr>
        <w:t>输入要查找的成绩</w:t>
      </w:r>
      <w:r w:rsidRPr="00742102">
        <w:rPr>
          <w:rFonts w:hint="eastAsia"/>
          <w:sz w:val="24"/>
        </w:rPr>
        <w:t xml:space="preserve">   |\n");</w:t>
      </w:r>
    </w:p>
    <w:p w14:paraId="3015AB4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printf("-----------------------\n");</w:t>
      </w:r>
    </w:p>
    <w:p w14:paraId="4A58766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int target = 0;</w:t>
      </w:r>
    </w:p>
    <w:p w14:paraId="3EC3C67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scanf("%d",&amp;target);</w:t>
      </w:r>
    </w:p>
    <w:p w14:paraId="77A22DD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int len=0;</w:t>
      </w:r>
    </w:p>
    <w:p w14:paraId="23C5135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while(score[len])</w:t>
      </w:r>
    </w:p>
    <w:p w14:paraId="5A844EE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{</w:t>
      </w:r>
    </w:p>
    <w:p w14:paraId="20D4647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score_temp[len] = score[len];</w:t>
      </w:r>
    </w:p>
    <w:p w14:paraId="0F1DF91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strcpy(name_temp[len],name[len]);</w:t>
      </w:r>
    </w:p>
    <w:p w14:paraId="0BE9265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>len++;</w:t>
      </w:r>
    </w:p>
    <w:p w14:paraId="0A6FD82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7FC42B2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int left = 0;</w:t>
      </w:r>
    </w:p>
    <w:p w14:paraId="23B77E7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int right = len - 1;</w:t>
      </w:r>
    </w:p>
    <w:p w14:paraId="517B36E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int flag=1;</w:t>
      </w:r>
    </w:p>
    <w:p w14:paraId="7EF5308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sort2();</w:t>
      </w:r>
    </w:p>
    <w:p w14:paraId="1F5470C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while(flag)</w:t>
      </w:r>
    </w:p>
    <w:p w14:paraId="05768CB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{</w:t>
      </w:r>
    </w:p>
    <w:p w14:paraId="3001BC0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</w:t>
      </w:r>
      <w:r w:rsidRPr="00742102">
        <w:rPr>
          <w:sz w:val="24"/>
        </w:rPr>
        <w:tab/>
        <w:t xml:space="preserve">while(left &lt;= right) </w:t>
      </w:r>
    </w:p>
    <w:p w14:paraId="4D960C3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  <w:t xml:space="preserve">{ </w:t>
      </w:r>
    </w:p>
    <w:p w14:paraId="105F6703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 xml:space="preserve">        int mid = left+(right-left)/2;  //</w:t>
      </w:r>
      <w:r w:rsidRPr="00742102">
        <w:rPr>
          <w:rFonts w:hint="eastAsia"/>
          <w:sz w:val="24"/>
        </w:rPr>
        <w:t>防止溢出</w:t>
      </w:r>
    </w:p>
    <w:p w14:paraId="36FF8714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 xml:space="preserve">        if(score_temp[mid] == target)</w:t>
      </w:r>
    </w:p>
    <w:p w14:paraId="03EDCB75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 xml:space="preserve">        {</w:t>
      </w:r>
    </w:p>
    <w:p w14:paraId="54A2FC0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 xml:space="preserve">        </w:t>
      </w:r>
      <w:r w:rsidRPr="00742102">
        <w:rPr>
          <w:sz w:val="24"/>
        </w:rPr>
        <w:tab/>
        <w:t>printf("-----------------\n");</w:t>
      </w:r>
    </w:p>
    <w:p w14:paraId="0BAB7F0C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 xml:space="preserve">            printf("|%s\t|%d\t|\n",name[mid],score[mid]);</w:t>
      </w:r>
    </w:p>
    <w:p w14:paraId="4D35B56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lastRenderedPageBreak/>
        <w:tab/>
      </w:r>
      <w:r w:rsidRPr="00742102">
        <w:rPr>
          <w:sz w:val="24"/>
        </w:rPr>
        <w:tab/>
      </w:r>
      <w:r w:rsidRPr="00742102">
        <w:rPr>
          <w:sz w:val="24"/>
        </w:rPr>
        <w:tab/>
      </w:r>
      <w:r w:rsidRPr="00742102">
        <w:rPr>
          <w:sz w:val="24"/>
        </w:rPr>
        <w:tab/>
        <w:t>printf("-----------------\n");</w:t>
      </w:r>
    </w:p>
    <w:p w14:paraId="207D9D58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</w:r>
      <w:r w:rsidRPr="00742102">
        <w:rPr>
          <w:rFonts w:hint="eastAsia"/>
          <w:sz w:val="24"/>
        </w:rPr>
        <w:tab/>
      </w:r>
      <w:r w:rsidRPr="00742102">
        <w:rPr>
          <w:rFonts w:hint="eastAsia"/>
          <w:sz w:val="24"/>
        </w:rPr>
        <w:tab/>
      </w:r>
      <w:r w:rsidRPr="00742102">
        <w:rPr>
          <w:rFonts w:hint="eastAsia"/>
          <w:sz w:val="24"/>
        </w:rPr>
        <w:tab/>
        <w:t>score_temp[mid] = -2;  //</w:t>
      </w:r>
      <w:r w:rsidRPr="00742102">
        <w:rPr>
          <w:rFonts w:hint="eastAsia"/>
          <w:sz w:val="24"/>
        </w:rPr>
        <w:t>不会真有人考</w:t>
      </w:r>
      <w:r w:rsidRPr="00742102">
        <w:rPr>
          <w:rFonts w:hint="eastAsia"/>
          <w:sz w:val="24"/>
        </w:rPr>
        <w:t>-2</w:t>
      </w:r>
      <w:r w:rsidRPr="00742102">
        <w:rPr>
          <w:rFonts w:hint="eastAsia"/>
          <w:sz w:val="24"/>
        </w:rPr>
        <w:t>分吧</w:t>
      </w:r>
    </w:p>
    <w:p w14:paraId="0E09F9C9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</w:r>
      <w:r w:rsidRPr="00742102">
        <w:rPr>
          <w:sz w:val="24"/>
        </w:rPr>
        <w:tab/>
      </w:r>
      <w:r w:rsidRPr="00742102">
        <w:rPr>
          <w:sz w:val="24"/>
        </w:rPr>
        <w:tab/>
        <w:t>}</w:t>
      </w:r>
    </w:p>
    <w:p w14:paraId="2FC04C11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 xml:space="preserve">        else if (score_temp[mid] &lt; target)</w:t>
      </w:r>
    </w:p>
    <w:p w14:paraId="7F32FCE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 xml:space="preserve">        </w:t>
      </w:r>
      <w:r w:rsidRPr="00742102">
        <w:rPr>
          <w:sz w:val="24"/>
        </w:rPr>
        <w:tab/>
        <w:t>right = mid - 1;</w:t>
      </w:r>
    </w:p>
    <w:p w14:paraId="621DADEB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 xml:space="preserve">        else if (score_temp[mid] &gt; target)</w:t>
      </w:r>
    </w:p>
    <w:p w14:paraId="27A5F59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 xml:space="preserve">            left = mid + 1;</w:t>
      </w:r>
    </w:p>
    <w:p w14:paraId="24CBD7A2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</w:t>
      </w:r>
      <w:r w:rsidRPr="00742102">
        <w:rPr>
          <w:sz w:val="24"/>
        </w:rPr>
        <w:tab/>
        <w:t>}</w:t>
      </w:r>
    </w:p>
    <w:p w14:paraId="3B1C2EA7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 xml:space="preserve">    </w:t>
      </w:r>
      <w:r w:rsidRPr="00742102">
        <w:rPr>
          <w:sz w:val="24"/>
        </w:rPr>
        <w:tab/>
        <w:t>flag = 0;</w:t>
      </w:r>
    </w:p>
    <w:p w14:paraId="43369D7A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 xml:space="preserve">    </w:t>
      </w:r>
      <w:r w:rsidRPr="00742102">
        <w:rPr>
          <w:rFonts w:hint="eastAsia"/>
          <w:sz w:val="24"/>
        </w:rPr>
        <w:tab/>
        <w:t>printf("</w:t>
      </w:r>
      <w:r w:rsidRPr="00742102">
        <w:rPr>
          <w:rFonts w:hint="eastAsia"/>
          <w:sz w:val="24"/>
        </w:rPr>
        <w:t>查找结束</w:t>
      </w:r>
      <w:r w:rsidRPr="00742102">
        <w:rPr>
          <w:rFonts w:hint="eastAsia"/>
          <w:sz w:val="24"/>
        </w:rPr>
        <w:t>......\n");</w:t>
      </w:r>
    </w:p>
    <w:p w14:paraId="21441EE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}</w:t>
      </w:r>
    </w:p>
    <w:p w14:paraId="4D612AC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rFonts w:hint="eastAsia"/>
          <w:sz w:val="24"/>
        </w:rPr>
        <w:tab/>
        <w:t>printf("</w:t>
      </w:r>
      <w:r w:rsidRPr="00742102">
        <w:rPr>
          <w:rFonts w:hint="eastAsia"/>
          <w:sz w:val="24"/>
        </w:rPr>
        <w:t>请按任意键返回</w:t>
      </w:r>
      <w:r w:rsidRPr="00742102">
        <w:rPr>
          <w:rFonts w:hint="eastAsia"/>
          <w:sz w:val="24"/>
        </w:rPr>
        <w:t>......\n");</w:t>
      </w:r>
    </w:p>
    <w:p w14:paraId="23B2DF00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getchar();</w:t>
      </w:r>
    </w:p>
    <w:p w14:paraId="2021BA26" w14:textId="77777777" w:rsidR="00742102" w:rsidRP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ab/>
        <w:t>getchar();</w:t>
      </w:r>
    </w:p>
    <w:p w14:paraId="0D8E75EC" w14:textId="77777777" w:rsidR="00742102" w:rsidRDefault="00742102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742102">
        <w:rPr>
          <w:sz w:val="24"/>
        </w:rPr>
        <w:t>}</w:t>
      </w:r>
    </w:p>
    <w:p w14:paraId="33D54CC2" w14:textId="1685294F" w:rsidR="00E41748" w:rsidRPr="00885843" w:rsidRDefault="00E41748" w:rsidP="00742102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18EE88C5" w14:textId="258E83B9" w:rsidR="00E41748" w:rsidRDefault="00742102" w:rsidP="00E41748">
      <w:pPr>
        <w:snapToGrid w:val="0"/>
        <w:spacing w:line="360" w:lineRule="auto"/>
        <w:jc w:val="center"/>
        <w:rPr>
          <w:sz w:val="24"/>
        </w:rPr>
      </w:pPr>
      <w:r w:rsidRPr="00742102">
        <w:rPr>
          <w:noProof/>
          <w:sz w:val="24"/>
        </w:rPr>
        <w:drawing>
          <wp:inline distT="0" distB="0" distL="0" distR="0" wp14:anchorId="18A8360D" wp14:editId="082E59C8">
            <wp:extent cx="2164268" cy="2530059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11D8" w14:textId="77777777" w:rsidR="002A2E51" w:rsidRDefault="002A2E51" w:rsidP="00E41748">
      <w:pPr>
        <w:snapToGrid w:val="0"/>
        <w:spacing w:line="360" w:lineRule="auto"/>
        <w:jc w:val="center"/>
        <w:rPr>
          <w:sz w:val="24"/>
        </w:rPr>
      </w:pPr>
    </w:p>
    <w:p w14:paraId="12019C53" w14:textId="21AD7097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742102">
        <w:rPr>
          <w:rFonts w:eastAsia="黑体" w:hint="eastAsia"/>
          <w:sz w:val="24"/>
        </w:rPr>
        <w:t>5</w:t>
      </w:r>
      <w:r>
        <w:rPr>
          <w:rFonts w:eastAsia="黑体" w:hint="eastAsia"/>
          <w:sz w:val="24"/>
        </w:rPr>
        <w:t>-</w:t>
      </w:r>
      <w:r w:rsidR="00742102"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  <w:r w:rsidR="002A2E51">
        <w:rPr>
          <w:rFonts w:eastAsia="黑体" w:hint="eastAsia"/>
          <w:sz w:val="24"/>
        </w:rPr>
        <w:t>1</w:t>
      </w:r>
    </w:p>
    <w:p w14:paraId="7268EA9D" w14:textId="7B38CE63" w:rsidR="00E41748" w:rsidRDefault="00E41748" w:rsidP="00790692">
      <w:pPr>
        <w:snapToGrid w:val="0"/>
        <w:spacing w:afterLines="25" w:after="78" w:line="360" w:lineRule="auto"/>
        <w:rPr>
          <w:rFonts w:hAnsi="宋体"/>
          <w:b/>
          <w:sz w:val="24"/>
        </w:rPr>
      </w:pPr>
    </w:p>
    <w:p w14:paraId="4D52A725" w14:textId="15C52527" w:rsidR="002A2E51" w:rsidRDefault="002A2E51" w:rsidP="002A2E51">
      <w:pPr>
        <w:snapToGrid w:val="0"/>
        <w:spacing w:afterLines="25" w:after="78" w:line="360" w:lineRule="auto"/>
        <w:jc w:val="center"/>
        <w:rPr>
          <w:rFonts w:hAnsi="宋体"/>
          <w:b/>
          <w:sz w:val="24"/>
        </w:rPr>
      </w:pPr>
      <w:r w:rsidRPr="002A2E51">
        <w:rPr>
          <w:rFonts w:hAnsi="宋体"/>
          <w:b/>
          <w:noProof/>
          <w:sz w:val="24"/>
        </w:rPr>
        <w:lastRenderedPageBreak/>
        <w:drawing>
          <wp:inline distT="0" distB="0" distL="0" distR="0" wp14:anchorId="4305A8E3" wp14:editId="4B2CD8BE">
            <wp:extent cx="2956816" cy="170702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483A" w14:textId="77777777" w:rsidR="002A2E51" w:rsidRDefault="002A2E51" w:rsidP="002A2E51">
      <w:pPr>
        <w:snapToGrid w:val="0"/>
        <w:spacing w:line="360" w:lineRule="auto"/>
        <w:rPr>
          <w:sz w:val="24"/>
        </w:rPr>
      </w:pPr>
    </w:p>
    <w:p w14:paraId="2B0A89B3" w14:textId="102F4801" w:rsidR="002A2E51" w:rsidRDefault="002A2E51" w:rsidP="002A2E51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5-</w:t>
      </w:r>
      <w:r w:rsidR="00BE0E12">
        <w:rPr>
          <w:rFonts w:eastAsia="黑体" w:hint="eastAsia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2</w:t>
      </w:r>
    </w:p>
    <w:p w14:paraId="5278E9EF" w14:textId="77777777" w:rsidR="00BE0E12" w:rsidRDefault="00BE0E12" w:rsidP="002A2E51">
      <w:pPr>
        <w:snapToGrid w:val="0"/>
        <w:jc w:val="center"/>
        <w:rPr>
          <w:rFonts w:eastAsia="黑体"/>
          <w:sz w:val="24"/>
        </w:rPr>
      </w:pPr>
    </w:p>
    <w:p w14:paraId="6BA43386" w14:textId="478BEA96" w:rsidR="00BE0E12" w:rsidRPr="009C2B59" w:rsidRDefault="00BE0E12" w:rsidP="002A2E51">
      <w:pPr>
        <w:snapToGrid w:val="0"/>
        <w:jc w:val="center"/>
        <w:rPr>
          <w:rFonts w:eastAsia="黑体"/>
          <w:sz w:val="24"/>
        </w:rPr>
      </w:pPr>
      <w:r w:rsidRPr="00BE0E12">
        <w:rPr>
          <w:rFonts w:eastAsia="黑体"/>
          <w:noProof/>
          <w:sz w:val="24"/>
        </w:rPr>
        <w:drawing>
          <wp:inline distT="0" distB="0" distL="0" distR="0" wp14:anchorId="5DB352E2" wp14:editId="437F9280">
            <wp:extent cx="1908975" cy="1707028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897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BFB" w14:textId="1A877D2F" w:rsidR="002A2E51" w:rsidRDefault="002A2E51" w:rsidP="002A2E51">
      <w:pPr>
        <w:snapToGrid w:val="0"/>
        <w:spacing w:afterLines="25" w:after="78" w:line="360" w:lineRule="auto"/>
        <w:jc w:val="center"/>
        <w:rPr>
          <w:rFonts w:hAnsi="宋体"/>
          <w:b/>
          <w:sz w:val="24"/>
        </w:rPr>
      </w:pPr>
    </w:p>
    <w:p w14:paraId="021BA092" w14:textId="424F59A5" w:rsidR="00BE0E12" w:rsidRDefault="00BE0E12" w:rsidP="00BE0E12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5-8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3</w:t>
      </w:r>
    </w:p>
    <w:p w14:paraId="6CFDB128" w14:textId="5B823FAB" w:rsidR="00560AE7" w:rsidRDefault="00560AE7" w:rsidP="00560AE7">
      <w:pPr>
        <w:snapToGrid w:val="0"/>
        <w:spacing w:afterLines="25" w:after="78" w:line="360" w:lineRule="auto"/>
        <w:rPr>
          <w:rFonts w:hAnsi="宋体"/>
          <w:b/>
          <w:sz w:val="24"/>
        </w:rPr>
      </w:pPr>
    </w:p>
    <w:p w14:paraId="131DF52F" w14:textId="18F8264C" w:rsidR="00560AE7" w:rsidRDefault="00560AE7" w:rsidP="00560AE7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t>5</w:t>
      </w:r>
      <w:r w:rsidRPr="00885843">
        <w:rPr>
          <w:b/>
          <w:sz w:val="24"/>
        </w:rPr>
        <w:t>.2.</w:t>
      </w:r>
      <w:r>
        <w:rPr>
          <w:rFonts w:hint="eastAsia"/>
          <w:b/>
          <w:sz w:val="24"/>
        </w:rPr>
        <w:t>4</w:t>
      </w:r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  <w:r>
        <w:rPr>
          <w:rFonts w:hAnsi="宋体" w:hint="eastAsia"/>
          <w:b/>
          <w:sz w:val="24"/>
        </w:rPr>
        <w:t>选做题</w:t>
      </w:r>
    </w:p>
    <w:p w14:paraId="04F518A1" w14:textId="01FCF94E" w:rsidR="00515B2E" w:rsidRPr="00515B2E" w:rsidRDefault="00515B2E" w:rsidP="00515B2E">
      <w:pPr>
        <w:snapToGrid w:val="0"/>
        <w:spacing w:beforeLines="50" w:before="156"/>
        <w:ind w:firstLine="480"/>
        <w:rPr>
          <w:sz w:val="24"/>
        </w:rPr>
      </w:pPr>
      <w:r w:rsidRPr="00515B2E">
        <w:rPr>
          <w:rFonts w:hint="eastAsia"/>
          <w:sz w:val="24"/>
        </w:rPr>
        <w:t>编写并上机调试运行能实现以下功能的函数和程序。</w:t>
      </w:r>
    </w:p>
    <w:p w14:paraId="49BE969B" w14:textId="60F4CCBF" w:rsidR="00515B2E" w:rsidRPr="00515B2E" w:rsidRDefault="00515B2E" w:rsidP="00515B2E">
      <w:pPr>
        <w:rPr>
          <w:del w:id="11" w:author="Tang He" w:date="2020-09-08T14:16:00Z"/>
          <w:sz w:val="24"/>
        </w:rPr>
      </w:pPr>
      <w:r w:rsidRPr="00515B2E">
        <w:rPr>
          <w:rFonts w:hint="eastAsia"/>
          <w:sz w:val="24"/>
        </w:rPr>
        <w:t>编写函数</w:t>
      </w:r>
      <w:r w:rsidRPr="00515B2E">
        <w:rPr>
          <w:rFonts w:hint="eastAsia"/>
          <w:sz w:val="24"/>
        </w:rPr>
        <w:t>strnins(s,t,n),</w:t>
      </w:r>
      <w:r w:rsidRPr="00515B2E">
        <w:rPr>
          <w:rFonts w:hint="eastAsia"/>
          <w:sz w:val="24"/>
        </w:rPr>
        <w:t>其功能是：可将字符数组</w:t>
      </w:r>
      <w:r w:rsidRPr="00515B2E">
        <w:rPr>
          <w:rFonts w:hint="eastAsia"/>
          <w:sz w:val="24"/>
        </w:rPr>
        <w:t xml:space="preserve"> t</w:t>
      </w:r>
      <w:r w:rsidRPr="00515B2E">
        <w:rPr>
          <w:rFonts w:hint="eastAsia"/>
          <w:sz w:val="24"/>
        </w:rPr>
        <w:t>中的字符串插入到字符数组</w:t>
      </w:r>
      <w:r w:rsidRPr="00515B2E">
        <w:rPr>
          <w:rFonts w:hint="eastAsia"/>
          <w:sz w:val="24"/>
        </w:rPr>
        <w:t xml:space="preserve"> s</w:t>
      </w:r>
      <w:r w:rsidRPr="00515B2E">
        <w:rPr>
          <w:rFonts w:hint="eastAsia"/>
          <w:sz w:val="24"/>
        </w:rPr>
        <w:t>中字符串的第</w:t>
      </w:r>
      <w:r w:rsidRPr="00515B2E">
        <w:rPr>
          <w:rFonts w:hint="eastAsia"/>
          <w:sz w:val="24"/>
        </w:rPr>
        <w:t>n</w:t>
      </w:r>
      <w:r w:rsidRPr="00515B2E">
        <w:rPr>
          <w:rFonts w:hint="eastAsia"/>
          <w:sz w:val="24"/>
        </w:rPr>
        <w:t>个字符的后面。</w:t>
      </w:r>
    </w:p>
    <w:p w14:paraId="4A80DA8D" w14:textId="2FA4820A" w:rsidR="00560AE7" w:rsidRPr="00515B2E" w:rsidRDefault="00560AE7" w:rsidP="00515B2E">
      <w:pPr>
        <w:ind w:firstLineChars="200" w:firstLine="480"/>
        <w:rPr>
          <w:sz w:val="24"/>
        </w:rPr>
      </w:pPr>
    </w:p>
    <w:p w14:paraId="4C4D27AB" w14:textId="77777777" w:rsidR="00560AE7" w:rsidRPr="00885843" w:rsidRDefault="00560AE7" w:rsidP="00560AE7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6F799CC" w14:textId="7685F3B8" w:rsidR="00560AE7" w:rsidRPr="00885843" w:rsidRDefault="00560AE7" w:rsidP="00560AE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rFonts w:hint="eastAsia"/>
          <w:sz w:val="24"/>
        </w:rPr>
        <w:t>5-</w:t>
      </w:r>
      <w:r w:rsidR="00CA2517">
        <w:rPr>
          <w:rFonts w:hint="eastAsia"/>
          <w:sz w:val="24"/>
        </w:rPr>
        <w:t>9</w:t>
      </w:r>
      <w:r w:rsidRPr="00885843">
        <w:rPr>
          <w:rFonts w:hAnsi="宋体"/>
          <w:sz w:val="24"/>
        </w:rPr>
        <w:t>所示。</w:t>
      </w:r>
    </w:p>
    <w:p w14:paraId="23D3F650" w14:textId="77777777" w:rsidR="00560AE7" w:rsidRPr="00885843" w:rsidRDefault="00560AE7" w:rsidP="00560AE7">
      <w:pPr>
        <w:snapToGrid w:val="0"/>
        <w:spacing w:line="360" w:lineRule="auto"/>
        <w:jc w:val="center"/>
        <w:rPr>
          <w:sz w:val="24"/>
        </w:rPr>
      </w:pPr>
    </w:p>
    <w:p w14:paraId="159D0E51" w14:textId="1C507A34" w:rsidR="00560AE7" w:rsidRDefault="00560AE7" w:rsidP="00560AE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5-</w:t>
      </w:r>
      <w:r w:rsidR="00CA2517">
        <w:rPr>
          <w:rFonts w:eastAsia="黑体" w:hint="eastAsia"/>
          <w:sz w:val="24"/>
        </w:rPr>
        <w:t>9</w:t>
      </w:r>
      <w:r w:rsidRPr="00885843">
        <w:rPr>
          <w:rFonts w:eastAsia="黑体"/>
          <w:sz w:val="24"/>
        </w:rPr>
        <w:t xml:space="preserve"> </w:t>
      </w:r>
      <w:r w:rsidR="00CA2517">
        <w:rPr>
          <w:rFonts w:eastAsia="黑体" w:hint="eastAsia"/>
          <w:sz w:val="24"/>
        </w:rPr>
        <w:t>选做题</w:t>
      </w:r>
      <w:r>
        <w:rPr>
          <w:rFonts w:eastAsia="黑体" w:hint="eastAsia"/>
          <w:sz w:val="24"/>
        </w:rPr>
        <w:t>题</w:t>
      </w:r>
      <w:r w:rsidRPr="00885843">
        <w:rPr>
          <w:rFonts w:eastAsia="黑体"/>
          <w:sz w:val="24"/>
        </w:rPr>
        <w:t>的程序流程图</w:t>
      </w:r>
    </w:p>
    <w:p w14:paraId="453AF631" w14:textId="77777777" w:rsidR="00560AE7" w:rsidRPr="00601A24" w:rsidRDefault="00560AE7" w:rsidP="00560AE7">
      <w:pPr>
        <w:snapToGrid w:val="0"/>
        <w:jc w:val="center"/>
        <w:rPr>
          <w:rFonts w:eastAsia="黑体"/>
          <w:sz w:val="24"/>
        </w:rPr>
      </w:pPr>
    </w:p>
    <w:p w14:paraId="02039B8F" w14:textId="77777777" w:rsidR="00560AE7" w:rsidRPr="00885843" w:rsidRDefault="00560AE7" w:rsidP="00560AE7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712BB999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>#include&lt;stdio.h&gt;</w:t>
      </w:r>
    </w:p>
    <w:p w14:paraId="357C23FC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>void strnins(char a[],char b[],int n);</w:t>
      </w:r>
    </w:p>
    <w:p w14:paraId="767D48B2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>int main()</w:t>
      </w:r>
    </w:p>
    <w:p w14:paraId="3F5ABFD0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>{</w:t>
      </w:r>
    </w:p>
    <w:p w14:paraId="177D5ED0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char a[100],b[100];</w:t>
      </w:r>
    </w:p>
    <w:p w14:paraId="3FAB19A5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lastRenderedPageBreak/>
        <w:tab/>
        <w:t>int n=0;</w:t>
      </w:r>
    </w:p>
    <w:p w14:paraId="22039EBE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scanf("%s %s %d",&amp;a,&amp;b,&amp;n);</w:t>
      </w:r>
    </w:p>
    <w:p w14:paraId="7FEDA3A7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strnins(a,b,n);</w:t>
      </w:r>
    </w:p>
    <w:p w14:paraId="5AAC4C8E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printf("%s",a);</w:t>
      </w:r>
    </w:p>
    <w:p w14:paraId="1F01CC6A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return 0;</w:t>
      </w:r>
    </w:p>
    <w:p w14:paraId="230BB668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>}</w:t>
      </w:r>
    </w:p>
    <w:p w14:paraId="13617A97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</w:p>
    <w:p w14:paraId="1DA8BF49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>void strnins(char a[],char b[],int n)</w:t>
      </w:r>
    </w:p>
    <w:p w14:paraId="6DBF117C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>{</w:t>
      </w:r>
    </w:p>
    <w:p w14:paraId="560EA434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int i=n;</w:t>
      </w:r>
    </w:p>
    <w:p w14:paraId="0ABE36EF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int j=0;</w:t>
      </w:r>
    </w:p>
    <w:p w14:paraId="3E4E32B6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while(b[j])</w:t>
      </w:r>
    </w:p>
    <w:p w14:paraId="58FC3952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{</w:t>
      </w:r>
    </w:p>
    <w:p w14:paraId="5F2FEA62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</w:r>
      <w:r w:rsidRPr="00D65C4C">
        <w:rPr>
          <w:sz w:val="24"/>
        </w:rPr>
        <w:tab/>
        <w:t>a[i] = b[j];</w:t>
      </w:r>
    </w:p>
    <w:p w14:paraId="4C3FAB82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</w:r>
      <w:r w:rsidRPr="00D65C4C">
        <w:rPr>
          <w:sz w:val="24"/>
        </w:rPr>
        <w:tab/>
        <w:t>i++;</w:t>
      </w:r>
    </w:p>
    <w:p w14:paraId="41A3885F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</w:r>
      <w:r w:rsidRPr="00D65C4C">
        <w:rPr>
          <w:sz w:val="24"/>
        </w:rPr>
        <w:tab/>
        <w:t>j++;</w:t>
      </w:r>
    </w:p>
    <w:p w14:paraId="39B37ECD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}</w:t>
      </w:r>
    </w:p>
    <w:p w14:paraId="36145398" w14:textId="77777777" w:rsidR="00D65C4C" w:rsidRP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ab/>
        <w:t>a[i+1]='\0';</w:t>
      </w:r>
    </w:p>
    <w:p w14:paraId="03B9B864" w14:textId="77777777" w:rsidR="00D65C4C" w:rsidRDefault="00D65C4C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D65C4C">
        <w:rPr>
          <w:sz w:val="24"/>
        </w:rPr>
        <w:t>}</w:t>
      </w:r>
    </w:p>
    <w:p w14:paraId="321374B6" w14:textId="215CE494" w:rsidR="00560AE7" w:rsidRPr="00885843" w:rsidRDefault="00560AE7" w:rsidP="00D65C4C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2F7149BA" w14:textId="77777777" w:rsidR="00560AE7" w:rsidRPr="00885843" w:rsidRDefault="00560AE7" w:rsidP="00560AE7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282635B8" w14:textId="6707BE46" w:rsidR="00560AE7" w:rsidRPr="00885843" w:rsidRDefault="00560AE7" w:rsidP="00560AE7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236192" w:rsidRPr="00236192">
        <w:rPr>
          <w:sz w:val="24"/>
        </w:rPr>
        <w:t>ilovechina ilovehust 5</w:t>
      </w:r>
    </w:p>
    <w:p w14:paraId="5CE7A2D1" w14:textId="77777777" w:rsidR="00560AE7" w:rsidRPr="009C2B59" w:rsidRDefault="00560AE7" w:rsidP="00560AE7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3D5E1700" w14:textId="1449D304" w:rsidR="00560AE7" w:rsidRDefault="00530FB0" w:rsidP="00560AE7">
      <w:pPr>
        <w:snapToGrid w:val="0"/>
        <w:spacing w:line="360" w:lineRule="auto"/>
        <w:ind w:firstLineChars="200" w:firstLine="480"/>
        <w:jc w:val="center"/>
        <w:rPr>
          <w:sz w:val="24"/>
        </w:rPr>
      </w:pPr>
      <w:r w:rsidRPr="00530FB0">
        <w:rPr>
          <w:noProof/>
          <w:sz w:val="24"/>
        </w:rPr>
        <w:drawing>
          <wp:inline distT="0" distB="0" distL="0" distR="0" wp14:anchorId="6F30F5B9" wp14:editId="444FC007">
            <wp:extent cx="4412362" cy="1253599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2421" w14:textId="0AD5D697" w:rsidR="00560AE7" w:rsidRPr="009C2B59" w:rsidRDefault="00560AE7" w:rsidP="00560AE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5-</w:t>
      </w:r>
      <w:r w:rsidR="00530FB0">
        <w:rPr>
          <w:rFonts w:eastAsia="黑体" w:hint="eastAsia"/>
          <w:sz w:val="24"/>
        </w:rPr>
        <w:t>10</w:t>
      </w:r>
      <w:r w:rsidRPr="00885843">
        <w:rPr>
          <w:rFonts w:eastAsia="黑体"/>
          <w:sz w:val="24"/>
        </w:rPr>
        <w:t xml:space="preserve"> </w:t>
      </w:r>
      <w:r w:rsidR="00530FB0">
        <w:rPr>
          <w:rFonts w:eastAsia="黑体" w:hint="eastAsia"/>
          <w:sz w:val="24"/>
        </w:rPr>
        <w:t>选做题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</w:p>
    <w:p w14:paraId="2367EA9E" w14:textId="77777777" w:rsidR="00560AE7" w:rsidRPr="00E41748" w:rsidRDefault="00560AE7" w:rsidP="00560AE7">
      <w:pPr>
        <w:spacing w:line="360" w:lineRule="auto"/>
        <w:jc w:val="left"/>
        <w:rPr>
          <w:sz w:val="24"/>
        </w:rPr>
      </w:pPr>
    </w:p>
    <w:p w14:paraId="2ED171F1" w14:textId="77777777" w:rsidR="00560AE7" w:rsidRPr="00560AE7" w:rsidRDefault="00560AE7" w:rsidP="00560AE7">
      <w:pPr>
        <w:snapToGrid w:val="0"/>
        <w:spacing w:afterLines="25" w:after="78" w:line="360" w:lineRule="auto"/>
        <w:rPr>
          <w:rFonts w:hAnsi="宋体"/>
          <w:b/>
          <w:sz w:val="24"/>
        </w:rPr>
      </w:pPr>
    </w:p>
    <w:p w14:paraId="6244A5C3" w14:textId="7871EFD7" w:rsidR="001F79D7" w:rsidRPr="00885843" w:rsidRDefault="001F79D7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bookmarkStart w:id="12" w:name="_Toc67925261"/>
      <w:bookmarkStart w:id="13" w:name="_Toc223233069"/>
      <w:r>
        <w:rPr>
          <w:rFonts w:ascii="Times New Roman" w:eastAsiaTheme="majorEastAsia" w:hAnsi="Times New Roman" w:hint="eastAsia"/>
          <w:sz w:val="28"/>
          <w:szCs w:val="28"/>
        </w:rPr>
        <w:lastRenderedPageBreak/>
        <w:t>5</w:t>
      </w:r>
      <w:r>
        <w:rPr>
          <w:rFonts w:ascii="Times New Roman" w:eastAsiaTheme="majorEastAsia" w:hAnsi="Times New Roman"/>
          <w:sz w:val="28"/>
          <w:szCs w:val="28"/>
        </w:rPr>
        <w:t>.</w:t>
      </w:r>
      <w:r>
        <w:rPr>
          <w:rFonts w:ascii="Times New Roman" w:eastAsiaTheme="majorEastAsia" w:hAnsi="Times New Roman" w:hint="eastAsia"/>
          <w:sz w:val="28"/>
          <w:szCs w:val="28"/>
        </w:rPr>
        <w:t>4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01593CEA" w14:textId="07B593B5" w:rsidR="009B5C9A" w:rsidRPr="00F63C01" w:rsidRDefault="001F79D7" w:rsidP="00F63C01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bookmarkEnd w:id="12"/>
      <w:bookmarkEnd w:id="13"/>
      <w:r w:rsidR="002C629F">
        <w:rPr>
          <w:rFonts w:hAnsi="宋体" w:hint="eastAsia"/>
          <w:sz w:val="24"/>
        </w:rPr>
        <w:t>实验中体会到了</w:t>
      </w:r>
      <w:r w:rsidR="00503AAD">
        <w:rPr>
          <w:rFonts w:hAnsi="宋体" w:hint="eastAsia"/>
          <w:sz w:val="24"/>
        </w:rPr>
        <w:t>数组在存储数据上的方便性，同时也发现使用数组的时候一定要小心访问非法内存的问题</w:t>
      </w:r>
      <w:r w:rsidR="00867789">
        <w:rPr>
          <w:rFonts w:hAnsi="宋体" w:hint="eastAsia"/>
          <w:sz w:val="24"/>
        </w:rPr>
        <w:t>。</w:t>
      </w:r>
    </w:p>
    <w:p w14:paraId="57829341" w14:textId="77777777" w:rsidR="00FC5F25" w:rsidRDefault="00FC5F25">
      <w:pPr>
        <w:widowControl/>
        <w:jc w:val="left"/>
      </w:pPr>
      <w:r>
        <w:br w:type="page"/>
      </w:r>
    </w:p>
    <w:p w14:paraId="475811EF" w14:textId="77777777"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14:paraId="18B4E3A8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6E8E51BC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64E291DB" w14:textId="77777777" w:rsidR="009B5C9A" w:rsidRPr="00241671" w:rsidRDefault="009B5C9A" w:rsidP="009B5C9A"/>
    <w:sectPr w:rsidR="009B5C9A" w:rsidRPr="00241671" w:rsidSect="00971399"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1B833" w14:textId="77777777" w:rsidR="00291CAF" w:rsidRDefault="00291CAF">
      <w:r>
        <w:separator/>
      </w:r>
    </w:p>
  </w:endnote>
  <w:endnote w:type="continuationSeparator" w:id="0">
    <w:p w14:paraId="766B6911" w14:textId="77777777" w:rsidR="00291CAF" w:rsidRDefault="00291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AC816" w14:textId="77777777" w:rsidR="00F176C8" w:rsidRDefault="00F176C8">
    <w:pPr>
      <w:pStyle w:val="a9"/>
      <w:jc w:val="center"/>
    </w:pPr>
  </w:p>
  <w:p w14:paraId="12CACC30" w14:textId="77777777" w:rsidR="00F176C8" w:rsidRDefault="00F176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Page Numbers (Bottom of Page)"/>
        <w:docPartUnique/>
      </w:docPartObj>
    </w:sdtPr>
    <w:sdtEndPr/>
    <w:sdtContent>
      <w:p w14:paraId="1C048A7A" w14:textId="77777777" w:rsidR="00F176C8" w:rsidRDefault="00291CAF">
        <w:pPr>
          <w:pStyle w:val="a9"/>
          <w:jc w:val="center"/>
        </w:pPr>
        <w:r>
          <w:rPr>
            <w:noProof/>
          </w:rPr>
          <w:pict w14:anchorId="470C42F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0;text-align:left;margin-left:234.8pt;margin-top:8.05pt;width:188.65pt;height:0;z-index:251662336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3C714682">
            <v:shape id="_x0000_s2062" type="#_x0000_t32" style="position:absolute;left:0;text-align:left;margin-left: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F176C8">
          <w:fldChar w:fldCharType="begin"/>
        </w:r>
        <w:r w:rsidR="00F176C8">
          <w:instrText xml:space="preserve"> PAGE   \* MERGEFORMAT </w:instrText>
        </w:r>
        <w:r w:rsidR="00F176C8">
          <w:fldChar w:fldCharType="separate"/>
        </w:r>
        <w:r w:rsidR="00F176C8" w:rsidRPr="008E73C3">
          <w:rPr>
            <w:noProof/>
            <w:lang w:val="zh-CN"/>
          </w:rPr>
          <w:t>I</w:t>
        </w:r>
        <w:r w:rsidR="00F176C8">
          <w:rPr>
            <w:noProof/>
            <w:lang w:val="zh-CN"/>
          </w:rPr>
          <w:fldChar w:fldCharType="end"/>
        </w:r>
      </w:p>
    </w:sdtContent>
  </w:sdt>
  <w:p w14:paraId="75412F54" w14:textId="77777777" w:rsidR="00F176C8" w:rsidRDefault="00F176C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F9901" w14:textId="77777777" w:rsidR="00F176C8" w:rsidRDefault="00F176C8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6E5D8F95" w14:textId="77777777" w:rsidR="00F176C8" w:rsidRDefault="00F176C8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1BA110FB" w14:textId="77777777" w:rsidR="00F176C8" w:rsidRDefault="00291CAF">
        <w:pPr>
          <w:pStyle w:val="a9"/>
          <w:jc w:val="center"/>
        </w:pPr>
        <w:r>
          <w:rPr>
            <w:noProof/>
          </w:rPr>
          <w:pict w14:anchorId="4FBAE7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04DD456"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F176C8">
          <w:fldChar w:fldCharType="begin"/>
        </w:r>
        <w:r w:rsidR="00F176C8">
          <w:instrText xml:space="preserve"> PAGE   \* MERGEFORMAT </w:instrText>
        </w:r>
        <w:r w:rsidR="00F176C8">
          <w:fldChar w:fldCharType="separate"/>
        </w:r>
        <w:r w:rsidR="00F176C8" w:rsidRPr="008E73C3">
          <w:rPr>
            <w:noProof/>
            <w:lang w:val="zh-CN"/>
          </w:rPr>
          <w:t>2</w:t>
        </w:r>
        <w:r w:rsidR="00F176C8">
          <w:rPr>
            <w:noProof/>
            <w:lang w:val="zh-CN"/>
          </w:rPr>
          <w:fldChar w:fldCharType="end"/>
        </w:r>
      </w:p>
    </w:sdtContent>
  </w:sdt>
  <w:p w14:paraId="0D152648" w14:textId="77777777" w:rsidR="00F176C8" w:rsidRDefault="00F176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80290" w14:textId="77777777" w:rsidR="00291CAF" w:rsidRDefault="00291CAF">
      <w:r>
        <w:separator/>
      </w:r>
    </w:p>
  </w:footnote>
  <w:footnote w:type="continuationSeparator" w:id="0">
    <w:p w14:paraId="20D031BB" w14:textId="77777777" w:rsidR="00291CAF" w:rsidRDefault="00291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5085" w14:textId="77777777" w:rsidR="00F176C8" w:rsidRPr="00854505" w:rsidRDefault="00F176C8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D5C8C" w14:textId="77777777" w:rsidR="00F176C8" w:rsidRDefault="00F176C8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345"/>
    <w:multiLevelType w:val="hybridMultilevel"/>
    <w:tmpl w:val="DB247D7C"/>
    <w:lvl w:ilvl="0" w:tplc="A880D244">
      <w:start w:val="1"/>
      <w:numFmt w:val="decimal"/>
      <w:lvlText w:val="（%1）"/>
      <w:lvlJc w:val="left"/>
      <w:pPr>
        <w:ind w:left="1145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51F4EAD"/>
    <w:multiLevelType w:val="hybridMultilevel"/>
    <w:tmpl w:val="BBB23934"/>
    <w:lvl w:ilvl="0" w:tplc="C772E49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42F05"/>
    <w:multiLevelType w:val="hybridMultilevel"/>
    <w:tmpl w:val="24706126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5FD3B22"/>
    <w:multiLevelType w:val="hybridMultilevel"/>
    <w:tmpl w:val="F0241A70"/>
    <w:lvl w:ilvl="0" w:tplc="443AB7DC">
      <w:start w:val="1"/>
      <w:numFmt w:val="decimal"/>
      <w:lvlText w:val="%1）"/>
      <w:lvlJc w:val="left"/>
      <w:pPr>
        <w:ind w:left="90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0152FE"/>
    <w:multiLevelType w:val="hybridMultilevel"/>
    <w:tmpl w:val="DDD4BA88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597F25DD"/>
    <w:multiLevelType w:val="hybridMultilevel"/>
    <w:tmpl w:val="023C333E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6E12664C"/>
    <w:multiLevelType w:val="hybridMultilevel"/>
    <w:tmpl w:val="D3329C5A"/>
    <w:lvl w:ilvl="0" w:tplc="C772E4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9972A6"/>
    <w:multiLevelType w:val="multilevel"/>
    <w:tmpl w:val="749972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ng He">
    <w15:presenceInfo w15:providerId="Windows Live" w15:userId="f462c598e7f9d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61"/>
        <o:r id="V:Rule2" type="connector" idref="#_x0000_s2062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11F"/>
    <w:rsid w:val="00043082"/>
    <w:rsid w:val="000527F0"/>
    <w:rsid w:val="00067D6A"/>
    <w:rsid w:val="000B3246"/>
    <w:rsid w:val="000B5C15"/>
    <w:rsid w:val="000D6245"/>
    <w:rsid w:val="000E7DE1"/>
    <w:rsid w:val="000F235E"/>
    <w:rsid w:val="001021BC"/>
    <w:rsid w:val="0010489A"/>
    <w:rsid w:val="001062F8"/>
    <w:rsid w:val="001172B0"/>
    <w:rsid w:val="00147B47"/>
    <w:rsid w:val="00172A27"/>
    <w:rsid w:val="001759B1"/>
    <w:rsid w:val="001A7FE5"/>
    <w:rsid w:val="001D672A"/>
    <w:rsid w:val="001E1C31"/>
    <w:rsid w:val="001F79D7"/>
    <w:rsid w:val="002120A0"/>
    <w:rsid w:val="0021389C"/>
    <w:rsid w:val="0023514B"/>
    <w:rsid w:val="00236192"/>
    <w:rsid w:val="00241671"/>
    <w:rsid w:val="002635AA"/>
    <w:rsid w:val="00284AE2"/>
    <w:rsid w:val="00291CAF"/>
    <w:rsid w:val="002A2E51"/>
    <w:rsid w:val="002C629F"/>
    <w:rsid w:val="002D51AD"/>
    <w:rsid w:val="002F41A9"/>
    <w:rsid w:val="0030786C"/>
    <w:rsid w:val="00337EEB"/>
    <w:rsid w:val="00344275"/>
    <w:rsid w:val="00394BD3"/>
    <w:rsid w:val="00411A54"/>
    <w:rsid w:val="004252B6"/>
    <w:rsid w:val="00426A2A"/>
    <w:rsid w:val="004309AE"/>
    <w:rsid w:val="004309E1"/>
    <w:rsid w:val="00441014"/>
    <w:rsid w:val="004422EF"/>
    <w:rsid w:val="004A6D79"/>
    <w:rsid w:val="004F15A4"/>
    <w:rsid w:val="004F1714"/>
    <w:rsid w:val="00503AAD"/>
    <w:rsid w:val="00505F1F"/>
    <w:rsid w:val="00515B2E"/>
    <w:rsid w:val="00530FB0"/>
    <w:rsid w:val="0054505D"/>
    <w:rsid w:val="00560AE7"/>
    <w:rsid w:val="005644A2"/>
    <w:rsid w:val="00572AC7"/>
    <w:rsid w:val="005760DC"/>
    <w:rsid w:val="00593672"/>
    <w:rsid w:val="005A2A9C"/>
    <w:rsid w:val="005A38EB"/>
    <w:rsid w:val="005A5699"/>
    <w:rsid w:val="005B1350"/>
    <w:rsid w:val="005B38D0"/>
    <w:rsid w:val="005B6705"/>
    <w:rsid w:val="005F2F6B"/>
    <w:rsid w:val="00601A24"/>
    <w:rsid w:val="00614326"/>
    <w:rsid w:val="00621DDB"/>
    <w:rsid w:val="006343A2"/>
    <w:rsid w:val="00637354"/>
    <w:rsid w:val="00650347"/>
    <w:rsid w:val="00653C66"/>
    <w:rsid w:val="00664935"/>
    <w:rsid w:val="00685418"/>
    <w:rsid w:val="006B56DF"/>
    <w:rsid w:val="006E3893"/>
    <w:rsid w:val="006F1304"/>
    <w:rsid w:val="00700C94"/>
    <w:rsid w:val="0071754C"/>
    <w:rsid w:val="00725EA4"/>
    <w:rsid w:val="00731792"/>
    <w:rsid w:val="00742102"/>
    <w:rsid w:val="00747C35"/>
    <w:rsid w:val="00790692"/>
    <w:rsid w:val="007D5C66"/>
    <w:rsid w:val="007E0B4F"/>
    <w:rsid w:val="0080423F"/>
    <w:rsid w:val="00815DE6"/>
    <w:rsid w:val="00820AAC"/>
    <w:rsid w:val="00854505"/>
    <w:rsid w:val="00867789"/>
    <w:rsid w:val="008703FE"/>
    <w:rsid w:val="008710F4"/>
    <w:rsid w:val="00880638"/>
    <w:rsid w:val="008A25A9"/>
    <w:rsid w:val="008E73C3"/>
    <w:rsid w:val="008F5AB8"/>
    <w:rsid w:val="008F633F"/>
    <w:rsid w:val="008F7FB5"/>
    <w:rsid w:val="00910E10"/>
    <w:rsid w:val="00931521"/>
    <w:rsid w:val="00944D53"/>
    <w:rsid w:val="00971399"/>
    <w:rsid w:val="00972540"/>
    <w:rsid w:val="009847BB"/>
    <w:rsid w:val="00996845"/>
    <w:rsid w:val="009A2FB5"/>
    <w:rsid w:val="009B5C9A"/>
    <w:rsid w:val="009C284C"/>
    <w:rsid w:val="009C2B59"/>
    <w:rsid w:val="009C75EB"/>
    <w:rsid w:val="009E26EF"/>
    <w:rsid w:val="009F5BF9"/>
    <w:rsid w:val="00A116C4"/>
    <w:rsid w:val="00A732A8"/>
    <w:rsid w:val="00A86278"/>
    <w:rsid w:val="00A96061"/>
    <w:rsid w:val="00AA3C6F"/>
    <w:rsid w:val="00AC5476"/>
    <w:rsid w:val="00AF2079"/>
    <w:rsid w:val="00B40064"/>
    <w:rsid w:val="00B93D38"/>
    <w:rsid w:val="00B9662F"/>
    <w:rsid w:val="00BE0E12"/>
    <w:rsid w:val="00C230CD"/>
    <w:rsid w:val="00C33C73"/>
    <w:rsid w:val="00C51D94"/>
    <w:rsid w:val="00C650BB"/>
    <w:rsid w:val="00C847E4"/>
    <w:rsid w:val="00C953B3"/>
    <w:rsid w:val="00CA2517"/>
    <w:rsid w:val="00CB23E4"/>
    <w:rsid w:val="00CC7AF7"/>
    <w:rsid w:val="00CF5A7C"/>
    <w:rsid w:val="00D148DF"/>
    <w:rsid w:val="00D17A82"/>
    <w:rsid w:val="00D43010"/>
    <w:rsid w:val="00D53A04"/>
    <w:rsid w:val="00D65C4C"/>
    <w:rsid w:val="00D710D4"/>
    <w:rsid w:val="00DB1ACC"/>
    <w:rsid w:val="00DE7281"/>
    <w:rsid w:val="00E33124"/>
    <w:rsid w:val="00E41748"/>
    <w:rsid w:val="00E6139A"/>
    <w:rsid w:val="00E748A6"/>
    <w:rsid w:val="00E96017"/>
    <w:rsid w:val="00EA69B7"/>
    <w:rsid w:val="00EE0E04"/>
    <w:rsid w:val="00EF74B6"/>
    <w:rsid w:val="00F009D9"/>
    <w:rsid w:val="00F176C8"/>
    <w:rsid w:val="00F34E25"/>
    <w:rsid w:val="00F51AB5"/>
    <w:rsid w:val="00F63C01"/>
    <w:rsid w:val="00FA3C89"/>
    <w:rsid w:val="00FC5F25"/>
    <w:rsid w:val="00FC79B6"/>
    <w:rsid w:val="00FD5F51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CAAD03"/>
  <w15:docId w15:val="{D01C365E-D568-412F-8ACC-27932C45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21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263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AD934-B85E-48E6-A737-2BB92727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26</Pages>
  <Words>2101</Words>
  <Characters>11976</Characters>
  <Application>Microsoft Office Word</Application>
  <DocSecurity>0</DocSecurity>
  <PresentationFormat/>
  <Lines>99</Lines>
  <Paragraphs>28</Paragraphs>
  <Slides>0</Slides>
  <Notes>0</Notes>
  <HiddenSlides>0</HiddenSlides>
  <MMClips>0</MMClips>
  <ScaleCrop>false</ScaleCrop>
  <Company>华中科技大学</Company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礼亮</cp:lastModifiedBy>
  <cp:revision>116</cp:revision>
  <dcterms:created xsi:type="dcterms:W3CDTF">2017-03-14T14:11:00Z</dcterms:created>
  <dcterms:modified xsi:type="dcterms:W3CDTF">2020-12-13T07:44:00Z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